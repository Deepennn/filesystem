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napToGrid w:val="0"/>
        <w:spacing w:line="360" w:lineRule="auto"/>
        <w:jc w:val="center"/>
        <w:rPr>
          <w:rFonts w:hAnsi="宋体"/>
          <w:b/>
          <w:sz w:val="30"/>
          <w:szCs w:val="30"/>
        </w:rPr>
      </w:pPr>
      <w:r>
        <w:rPr>
          <w:rFonts w:hint="eastAsia" w:hAnsi="宋体"/>
          <w:b/>
          <w:sz w:val="30"/>
          <w:szCs w:val="30"/>
        </w:rPr>
        <w:t>北京林业大学</w:t>
      </w:r>
      <w:r>
        <w:rPr>
          <w:rFonts w:hAnsi="宋体"/>
          <w:b/>
          <w:sz w:val="30"/>
          <w:szCs w:val="30"/>
        </w:rPr>
        <w:t>20</w:t>
      </w:r>
      <w:r>
        <w:rPr>
          <w:rFonts w:hint="eastAsia" w:hAnsi="宋体"/>
          <w:b/>
          <w:sz w:val="30"/>
          <w:szCs w:val="30"/>
          <w:u w:val="single"/>
        </w:rPr>
        <w:t>2</w:t>
      </w:r>
      <w:del w:id="0" w:author="M5" w:date="2023-06-03T08:03:16Z">
        <w:r>
          <w:rPr>
            <w:rFonts w:hint="default" w:hAnsi="宋体"/>
            <w:b/>
            <w:sz w:val="30"/>
            <w:szCs w:val="30"/>
            <w:u w:val="single"/>
            <w:lang w:val="en-US"/>
          </w:rPr>
          <w:delText>1</w:delText>
        </w:r>
      </w:del>
      <w:ins w:id="1" w:author="M5" w:date="2023-06-03T08:03:16Z">
        <w:r>
          <w:rPr>
            <w:rFonts w:hint="eastAsia" w:hAnsi="宋体"/>
            <w:b/>
            <w:sz w:val="30"/>
            <w:szCs w:val="30"/>
            <w:u w:val="single"/>
            <w:lang w:val="en-US" w:eastAsia="zh-CN"/>
          </w:rPr>
          <w:t>2</w:t>
        </w:r>
      </w:ins>
      <w:r>
        <w:rPr>
          <w:rFonts w:hint="eastAsia" w:hAnsi="宋体"/>
          <w:b/>
          <w:sz w:val="30"/>
          <w:szCs w:val="30"/>
          <w:u w:val="single"/>
        </w:rPr>
        <w:t xml:space="preserve"> </w:t>
      </w:r>
      <w:r>
        <w:rPr>
          <w:rFonts w:hint="eastAsia" w:hAnsi="宋体"/>
          <w:b/>
          <w:sz w:val="30"/>
          <w:szCs w:val="30"/>
        </w:rPr>
        <w:t>--</w:t>
      </w:r>
      <w:r>
        <w:rPr>
          <w:rFonts w:hAnsi="宋体"/>
          <w:b/>
          <w:sz w:val="30"/>
          <w:szCs w:val="30"/>
        </w:rPr>
        <w:t>20</w:t>
      </w:r>
      <w:r>
        <w:rPr>
          <w:rFonts w:hint="eastAsia" w:hAnsi="宋体"/>
          <w:b/>
          <w:sz w:val="30"/>
          <w:szCs w:val="30"/>
          <w:u w:val="single"/>
        </w:rPr>
        <w:t>2</w:t>
      </w:r>
      <w:del w:id="2" w:author="M5" w:date="2023-06-03T08:03:17Z">
        <w:r>
          <w:rPr>
            <w:rFonts w:hint="default" w:hAnsi="宋体"/>
            <w:b/>
            <w:sz w:val="30"/>
            <w:szCs w:val="30"/>
            <w:u w:val="single"/>
            <w:lang w:val="en-US"/>
          </w:rPr>
          <w:delText>2</w:delText>
        </w:r>
      </w:del>
      <w:ins w:id="3" w:author="M5" w:date="2023-06-03T08:03:17Z">
        <w:r>
          <w:rPr>
            <w:rFonts w:hint="eastAsia" w:hAnsi="宋体"/>
            <w:b/>
            <w:sz w:val="30"/>
            <w:szCs w:val="30"/>
            <w:u w:val="single"/>
            <w:lang w:val="en-US" w:eastAsia="zh-CN"/>
          </w:rPr>
          <w:t>3</w:t>
        </w:r>
      </w:ins>
      <w:r>
        <w:rPr>
          <w:rFonts w:hint="eastAsia" w:hAnsi="宋体"/>
          <w:b/>
          <w:sz w:val="30"/>
          <w:szCs w:val="30"/>
          <w:u w:val="single"/>
        </w:rPr>
        <w:t xml:space="preserve"> </w:t>
      </w:r>
      <w:r>
        <w:rPr>
          <w:rFonts w:hint="eastAsia" w:hAnsi="宋体"/>
          <w:b/>
          <w:sz w:val="30"/>
          <w:szCs w:val="30"/>
        </w:rPr>
        <w:t>学年第</w:t>
      </w:r>
      <w:r>
        <w:rPr>
          <w:rFonts w:hint="eastAsia" w:hAnsi="宋体"/>
          <w:b/>
          <w:sz w:val="30"/>
          <w:szCs w:val="30"/>
          <w:u w:val="single"/>
        </w:rPr>
        <w:t xml:space="preserve"> 2 </w:t>
      </w:r>
      <w:r>
        <w:rPr>
          <w:rFonts w:hint="eastAsia" w:hAnsi="宋体"/>
          <w:b/>
          <w:sz w:val="30"/>
          <w:szCs w:val="30"/>
        </w:rPr>
        <w:t>学期课程设计任务书</w:t>
      </w:r>
    </w:p>
    <w:p>
      <w:pPr>
        <w:pStyle w:val="7"/>
        <w:snapToGrid w:val="0"/>
        <w:spacing w:line="360" w:lineRule="auto"/>
        <w:jc w:val="center"/>
        <w:rPr>
          <w:rFonts w:hAnsi="宋体"/>
          <w:b/>
          <w:sz w:val="18"/>
          <w:szCs w:val="18"/>
        </w:rPr>
      </w:pPr>
    </w:p>
    <w:p>
      <w:pPr>
        <w:pStyle w:val="7"/>
        <w:snapToGrid w:val="0"/>
        <w:spacing w:line="360" w:lineRule="auto"/>
        <w:rPr>
          <w:rFonts w:hAnsi="宋体"/>
          <w:b/>
          <w:sz w:val="24"/>
          <w:szCs w:val="24"/>
          <w:u w:val="single"/>
        </w:rPr>
      </w:pPr>
      <w:r>
        <w:rPr>
          <w:rFonts w:hint="eastAsia" w:hAnsi="宋体"/>
          <w:b/>
          <w:sz w:val="24"/>
          <w:szCs w:val="24"/>
        </w:rPr>
        <w:t>课程名称：</w:t>
      </w:r>
      <w:r>
        <w:rPr>
          <w:rFonts w:hint="eastAsia" w:hAnsi="宋体"/>
          <w:b/>
          <w:sz w:val="24"/>
          <w:szCs w:val="24"/>
          <w:u w:val="single"/>
        </w:rPr>
        <w:t xml:space="preserve"> 操作系统</w:t>
      </w:r>
      <w:ins w:id="4" w:author="M5" w:date="2023-06-03T08:03:13Z">
        <w:r>
          <w:rPr>
            <w:rFonts w:hint="eastAsia" w:hAnsi="宋体"/>
            <w:b/>
            <w:sz w:val="24"/>
            <w:szCs w:val="24"/>
            <w:u w:val="single"/>
            <w:lang w:val="en-US" w:eastAsia="zh-CN"/>
          </w:rPr>
          <w:t>原理</w:t>
        </w:r>
      </w:ins>
      <w:r>
        <w:rPr>
          <w:rFonts w:hint="eastAsia" w:hAnsi="宋体"/>
          <w:b/>
          <w:sz w:val="24"/>
          <w:szCs w:val="24"/>
          <w:u w:val="single"/>
        </w:rPr>
        <w:t xml:space="preserve">（课程设计） </w:t>
      </w:r>
      <w:r>
        <w:rPr>
          <w:rFonts w:hint="eastAsia" w:hAnsi="宋体"/>
          <w:b/>
          <w:sz w:val="24"/>
          <w:szCs w:val="24"/>
        </w:rPr>
        <w:t xml:space="preserve">    </w:t>
      </w:r>
      <w:r>
        <w:rPr>
          <w:rFonts w:hAnsi="宋体"/>
          <w:b/>
          <w:sz w:val="24"/>
          <w:szCs w:val="24"/>
        </w:rPr>
        <w:tab/>
      </w:r>
      <w:r>
        <w:rPr>
          <w:rFonts w:hint="eastAsia" w:hAnsi="宋体"/>
          <w:b/>
          <w:sz w:val="24"/>
          <w:szCs w:val="24"/>
        </w:rPr>
        <w:t>开课学院：</w:t>
      </w:r>
      <w:r>
        <w:rPr>
          <w:rFonts w:hint="eastAsia" w:hAnsi="宋体"/>
          <w:b/>
          <w:sz w:val="24"/>
          <w:szCs w:val="24"/>
          <w:u w:val="single"/>
        </w:rPr>
        <w:t xml:space="preserve">   信息学院        </w:t>
      </w:r>
    </w:p>
    <w:p>
      <w:pPr>
        <w:pStyle w:val="7"/>
        <w:snapToGrid w:val="0"/>
        <w:spacing w:line="360" w:lineRule="auto"/>
        <w:rPr>
          <w:rFonts w:hAnsi="宋体"/>
          <w:b/>
          <w:sz w:val="24"/>
          <w:szCs w:val="24"/>
          <w:u w:val="single"/>
        </w:rPr>
      </w:pPr>
      <w:r>
        <w:rPr>
          <w:rFonts w:hint="eastAsia" w:hAnsi="宋体"/>
          <w:b/>
          <w:sz w:val="24"/>
          <w:szCs w:val="24"/>
        </w:rPr>
        <w:t>考试班级：</w:t>
      </w:r>
      <w:r>
        <w:rPr>
          <w:rFonts w:hint="eastAsia" w:hAnsi="宋体"/>
          <w:b/>
          <w:sz w:val="24"/>
          <w:szCs w:val="24"/>
          <w:u w:val="single"/>
        </w:rPr>
        <w:t xml:space="preserve"> 计算机科学与技术     </w:t>
      </w:r>
      <w:r>
        <w:rPr>
          <w:rFonts w:hint="eastAsia" w:hAnsi="宋体"/>
          <w:b/>
          <w:sz w:val="24"/>
          <w:szCs w:val="24"/>
        </w:rPr>
        <w:t xml:space="preserve">  </w:t>
      </w:r>
      <w:r>
        <w:rPr>
          <w:rFonts w:hAnsi="宋体"/>
          <w:b/>
          <w:sz w:val="24"/>
          <w:szCs w:val="24"/>
        </w:rPr>
        <w:t xml:space="preserve">    </w:t>
      </w:r>
      <w:r>
        <w:rPr>
          <w:rFonts w:hAnsi="宋体"/>
          <w:b/>
          <w:sz w:val="24"/>
          <w:szCs w:val="24"/>
        </w:rPr>
        <w:tab/>
      </w:r>
      <w:r>
        <w:rPr>
          <w:rFonts w:hint="eastAsia" w:hAnsi="宋体"/>
          <w:b/>
          <w:sz w:val="24"/>
          <w:szCs w:val="24"/>
        </w:rPr>
        <w:t>命题人：</w:t>
      </w:r>
      <w:r>
        <w:rPr>
          <w:rFonts w:hint="eastAsia" w:hAnsi="宋体"/>
          <w:b/>
          <w:sz w:val="24"/>
          <w:szCs w:val="24"/>
          <w:u w:val="single"/>
        </w:rPr>
        <w:t xml:space="preserve">  </w:t>
      </w:r>
      <w:ins w:id="5" w:author="M5" w:date="2023-06-03T08:03:22Z">
        <w:r>
          <w:rPr>
            <w:rFonts w:hint="eastAsia" w:hAnsi="宋体"/>
            <w:b/>
            <w:sz w:val="24"/>
            <w:szCs w:val="24"/>
            <w:u w:val="single"/>
            <w:lang w:val="en-US" w:eastAsia="zh-CN"/>
          </w:rPr>
          <w:t>田萱</w:t>
        </w:r>
      </w:ins>
      <w:ins w:id="6" w:author="M5" w:date="2023-06-03T08:03:23Z">
        <w:r>
          <w:rPr>
            <w:rFonts w:hint="eastAsia" w:hAnsi="宋体"/>
            <w:b/>
            <w:sz w:val="24"/>
            <w:szCs w:val="24"/>
            <w:u w:val="single"/>
            <w:lang w:val="en-US" w:eastAsia="zh-CN"/>
          </w:rPr>
          <w:t>，</w:t>
        </w:r>
      </w:ins>
      <w:ins w:id="7" w:author="M5" w:date="2023-06-03T08:03:24Z">
        <w:r>
          <w:rPr>
            <w:rFonts w:hint="eastAsia" w:hAnsi="宋体"/>
            <w:b/>
            <w:sz w:val="24"/>
            <w:szCs w:val="24"/>
            <w:u w:val="single"/>
            <w:lang w:val="en-US" w:eastAsia="zh-CN"/>
          </w:rPr>
          <w:t>杨锋</w:t>
        </w:r>
      </w:ins>
      <w:r>
        <w:rPr>
          <w:rFonts w:hint="eastAsia" w:hAnsi="宋体"/>
          <w:b/>
          <w:sz w:val="24"/>
          <w:szCs w:val="24"/>
          <w:u w:val="single"/>
        </w:rPr>
        <w:t xml:space="preserve">   </w:t>
      </w:r>
      <w:r>
        <w:rPr>
          <w:rFonts w:hAnsi="宋体"/>
          <w:b/>
          <w:sz w:val="24"/>
          <w:szCs w:val="24"/>
          <w:u w:val="single"/>
        </w:rPr>
        <w:t xml:space="preserve">     </w:t>
      </w:r>
      <w:r>
        <w:rPr>
          <w:rFonts w:hint="eastAsia" w:hAnsi="宋体"/>
          <w:b/>
          <w:sz w:val="24"/>
          <w:szCs w:val="24"/>
          <w:u w:val="single"/>
        </w:rPr>
        <w:t xml:space="preserve">            </w:t>
      </w:r>
    </w:p>
    <w:p>
      <w:pPr>
        <w:spacing w:line="360" w:lineRule="auto"/>
        <w:rPr>
          <w:rFonts w:ascii="宋体" w:hAnsi="宋体"/>
          <w:b/>
        </w:rPr>
      </w:pPr>
      <w:r>
        <w:rPr>
          <w:rFonts w:hint="eastAsia" w:ascii="宋体" w:hAnsi="宋体"/>
          <w:b/>
          <w:sz w:val="24"/>
          <w:rPrChange w:id="8" w:author="M5" w:date="2023-06-03T08:24:48Z">
            <w:rPr>
              <w:rFonts w:hint="eastAsia" w:ascii="宋体" w:hAnsi="宋体"/>
              <w:b/>
            </w:rPr>
          </w:rPrChange>
        </w:rPr>
        <w:t>设计题目(范围)：</w:t>
      </w:r>
      <w:r>
        <w:rPr>
          <w:rFonts w:hint="eastAsia" w:ascii="宋体" w:hAnsi="宋体"/>
          <w:b/>
          <w:sz w:val="24"/>
          <w:u w:val="single"/>
          <w:rPrChange w:id="9" w:author="M5" w:date="2023-06-03T08:24:48Z">
            <w:rPr>
              <w:rFonts w:hint="eastAsia" w:ascii="宋体" w:hAnsi="宋体"/>
              <w:b/>
              <w:u w:val="single"/>
            </w:rPr>
          </w:rPrChange>
        </w:rPr>
        <w:t xml:space="preserve"> 虚拟多</w:t>
      </w:r>
      <w:del w:id="10" w:author="M5" w:date="2023-06-03T05:57:25Z">
        <w:r>
          <w:rPr>
            <w:rFonts w:hint="default" w:ascii="宋体" w:hAnsi="宋体"/>
            <w:b/>
            <w:sz w:val="24"/>
            <w:u w:val="single"/>
            <w:lang w:val="en-US"/>
            <w:rPrChange w:id="11" w:author="M5" w:date="2023-06-03T08:24:48Z">
              <w:rPr>
                <w:rFonts w:hint="default" w:ascii="宋体" w:hAnsi="宋体"/>
                <w:b/>
                <w:u w:val="single"/>
                <w:lang w:val="en-US"/>
              </w:rPr>
            </w:rPrChange>
          </w:rPr>
          <w:delText>用户</w:delText>
        </w:r>
      </w:del>
      <w:ins w:id="12" w:author="M5" w:date="2023-06-03T05:57:25Z">
        <w:r>
          <w:rPr>
            <w:rFonts w:hint="eastAsia" w:ascii="宋体" w:hAnsi="宋体"/>
            <w:b/>
            <w:sz w:val="24"/>
            <w:u w:val="single"/>
            <w:lang w:val="en-US" w:eastAsia="zh-CN"/>
            <w:rPrChange w:id="13" w:author="M5" w:date="2023-06-03T08:24:48Z">
              <w:rPr>
                <w:rFonts w:hint="eastAsia" w:ascii="宋体" w:hAnsi="宋体"/>
                <w:b/>
                <w:u w:val="single"/>
                <w:lang w:val="en-US" w:eastAsia="zh-CN"/>
              </w:rPr>
            </w:rPrChange>
          </w:rPr>
          <w:t>分区</w:t>
        </w:r>
      </w:ins>
      <w:r>
        <w:rPr>
          <w:rFonts w:hint="eastAsia" w:ascii="宋体" w:hAnsi="宋体"/>
          <w:b/>
          <w:sz w:val="24"/>
          <w:u w:val="single"/>
          <w:rPrChange w:id="14" w:author="M5" w:date="2023-06-03T08:24:48Z">
            <w:rPr>
              <w:rFonts w:hint="eastAsia" w:ascii="宋体" w:hAnsi="宋体"/>
              <w:b/>
              <w:u w:val="single"/>
            </w:rPr>
          </w:rPrChange>
        </w:rPr>
        <w:t xml:space="preserve">多级文件系统 </w:t>
      </w:r>
      <w:r>
        <w:rPr>
          <w:rFonts w:ascii="宋体" w:hAnsi="宋体"/>
          <w:b/>
          <w:sz w:val="24"/>
          <w:u w:val="single"/>
          <w:rPrChange w:id="15" w:author="M5" w:date="2023-06-03T08:24:48Z">
            <w:rPr>
              <w:rFonts w:ascii="宋体" w:hAnsi="宋体"/>
              <w:b/>
              <w:u w:val="single"/>
            </w:rPr>
          </w:rPrChange>
        </w:rPr>
        <w:t xml:space="preserve">                             </w:t>
      </w:r>
      <w:r>
        <w:rPr>
          <w:rFonts w:hint="eastAsia" w:ascii="宋体" w:hAnsi="宋体"/>
          <w:b/>
          <w:sz w:val="24"/>
          <w:u w:val="single"/>
          <w:rPrChange w:id="16" w:author="M5" w:date="2023-06-03T08:24:48Z">
            <w:rPr>
              <w:rFonts w:hint="eastAsia" w:ascii="宋体" w:hAnsi="宋体"/>
              <w:b/>
              <w:u w:val="single"/>
            </w:rPr>
          </w:rPrChange>
        </w:rPr>
        <w:t xml:space="preserve"> </w:t>
      </w:r>
      <w:r>
        <w:rPr>
          <w:rFonts w:ascii="宋体" w:hAnsi="宋体"/>
          <w:b/>
          <w:sz w:val="24"/>
          <w:u w:val="single"/>
          <w:rPrChange w:id="17" w:author="M5" w:date="2023-06-03T08:24:48Z">
            <w:rPr>
              <w:rFonts w:ascii="宋体" w:hAnsi="宋体"/>
              <w:b/>
              <w:u w:val="single"/>
            </w:rPr>
          </w:rPrChange>
        </w:rPr>
        <w:t xml:space="preserve">  </w:t>
      </w:r>
      <w:r>
        <w:rPr>
          <w:rFonts w:hint="eastAsia" w:ascii="宋体" w:hAnsi="宋体"/>
          <w:b/>
          <w:sz w:val="24"/>
          <w:u w:val="single"/>
          <w:rPrChange w:id="18" w:author="M5" w:date="2023-06-03T08:24:48Z">
            <w:rPr>
              <w:rFonts w:hint="eastAsia" w:ascii="宋体" w:hAnsi="宋体"/>
              <w:b/>
              <w:u w:val="single"/>
            </w:rPr>
          </w:rPrChange>
        </w:rPr>
        <w:t xml:space="preserve">       </w:t>
      </w:r>
      <w:r>
        <w:rPr>
          <w:rFonts w:hint="eastAsia" w:ascii="宋体" w:hAnsi="宋体"/>
          <w:b/>
          <w:u w:val="single"/>
        </w:rPr>
        <w:t xml:space="preserve">     </w:t>
      </w:r>
    </w:p>
    <w:p>
      <w:pPr>
        <w:outlineLvl w:val="1"/>
        <w:rPr>
          <w:b/>
          <w:bCs/>
          <w:szCs w:val="30"/>
        </w:rPr>
      </w:pPr>
    </w:p>
    <w:p>
      <w:pPr>
        <w:pStyle w:val="2"/>
      </w:pPr>
      <w:r>
        <w:rPr>
          <w:rFonts w:hint="eastAsia"/>
        </w:rPr>
        <w:t>一、</w:t>
      </w:r>
      <w:r>
        <w:t>课程设计</w:t>
      </w:r>
      <w:r>
        <w:rPr>
          <w:rFonts w:hint="eastAsia"/>
        </w:rPr>
        <w:t>目标</w:t>
      </w:r>
      <w:del w:id="19" w:author="M5" w:date="2023-06-03T08:03:57Z">
        <w:r>
          <w:rPr/>
          <w:delText>：</w:delText>
        </w:r>
      </w:del>
    </w:p>
    <w:p>
      <w:pPr>
        <w:ind w:firstLine="420"/>
      </w:pPr>
      <w:r>
        <w:rPr>
          <w:rFonts w:hint="eastAsia"/>
        </w:rPr>
        <w:t>设计一个虚拟的多</w:t>
      </w:r>
      <w:del w:id="20" w:author="M5" w:date="2023-06-03T05:57:31Z">
        <w:r>
          <w:rPr>
            <w:rFonts w:hint="default"/>
            <w:lang w:val="en-US"/>
          </w:rPr>
          <w:delText>用户</w:delText>
        </w:r>
      </w:del>
      <w:ins w:id="21" w:author="M5" w:date="2023-06-03T05:57:32Z">
        <w:r>
          <w:rPr>
            <w:rFonts w:hint="eastAsia"/>
            <w:lang w:val="en-US" w:eastAsia="zh-CN"/>
          </w:rPr>
          <w:t>分区</w:t>
        </w:r>
      </w:ins>
      <w:r>
        <w:rPr>
          <w:rFonts w:hint="eastAsia"/>
        </w:rPr>
        <w:t>多目录</w:t>
      </w:r>
      <w:ins w:id="22" w:author="M5" w:date="2023-06-03T05:57:35Z">
        <w:r>
          <w:rPr>
            <w:rFonts w:hint="eastAsia"/>
            <w:lang w:eastAsia="zh-CN"/>
          </w:rPr>
          <w:t>的</w:t>
        </w:r>
      </w:ins>
      <w:r>
        <w:rPr>
          <w:rFonts w:hint="eastAsia"/>
        </w:rPr>
        <w:t>文件系统，支持</w:t>
      </w:r>
      <w:r>
        <w:t>具体的文件存储空间管理、文件的物理结构、目录结构和文件操作的实现，</w:t>
      </w:r>
      <w:r>
        <w:rPr>
          <w:rFonts w:hint="eastAsia"/>
        </w:rPr>
        <w:t>以</w:t>
      </w:r>
      <w:r>
        <w:t>加深对文件系统内部功能和实现过程的理解。</w:t>
      </w:r>
      <w:r>
        <w:rPr>
          <w:rFonts w:hint="eastAsia"/>
        </w:rPr>
        <w:t>该系统第一级为</w:t>
      </w:r>
      <w:del w:id="23" w:author="M5" w:date="2023-06-03T05:57:48Z">
        <w:r>
          <w:rPr>
            <w:rFonts w:hint="default"/>
            <w:lang w:val="en-US"/>
          </w:rPr>
          <w:delText>用户账号</w:delText>
        </w:r>
      </w:del>
      <w:ins w:id="24" w:author="M5" w:date="2023-06-03T05:57:49Z">
        <w:r>
          <w:rPr>
            <w:rFonts w:hint="eastAsia"/>
            <w:lang w:val="en-US" w:eastAsia="zh-CN"/>
          </w:rPr>
          <w:t>磁盘分区</w:t>
        </w:r>
      </w:ins>
      <w:r>
        <w:rPr>
          <w:rFonts w:hint="eastAsia"/>
        </w:rPr>
        <w:t>，第二级为</w:t>
      </w:r>
      <w:del w:id="25" w:author="M5" w:date="2023-06-03T05:57:54Z">
        <w:r>
          <w:rPr>
            <w:rFonts w:hint="default"/>
            <w:lang w:val="en-US"/>
          </w:rPr>
          <w:delText>用户账号</w:delText>
        </w:r>
      </w:del>
      <w:ins w:id="26" w:author="M5" w:date="2023-06-03T05:57:54Z">
        <w:r>
          <w:rPr>
            <w:rFonts w:hint="eastAsia"/>
            <w:lang w:val="en-US" w:eastAsia="zh-CN"/>
          </w:rPr>
          <w:t>各个</w:t>
        </w:r>
      </w:ins>
      <w:ins w:id="27" w:author="M5" w:date="2023-06-03T05:57:56Z">
        <w:r>
          <w:rPr>
            <w:rFonts w:hint="eastAsia"/>
            <w:lang w:val="en-US" w:eastAsia="zh-CN"/>
          </w:rPr>
          <w:t>分区</w:t>
        </w:r>
      </w:ins>
      <w:r>
        <w:rPr>
          <w:rFonts w:hint="eastAsia"/>
        </w:rPr>
        <w:t>下的文件和各级目录，支持对文件</w:t>
      </w:r>
      <w:ins w:id="28" w:author="M5" w:date="2023-06-02T19:04:40Z">
        <w:r>
          <w:rPr>
            <w:rFonts w:hint="eastAsia"/>
            <w:lang w:val="en-US" w:eastAsia="zh-CN"/>
          </w:rPr>
          <w:t>和</w:t>
        </w:r>
      </w:ins>
      <w:ins w:id="29" w:author="M5" w:date="2023-06-02T19:04:42Z">
        <w:r>
          <w:rPr>
            <w:rFonts w:hint="eastAsia"/>
            <w:lang w:val="en-US" w:eastAsia="zh-CN"/>
          </w:rPr>
          <w:t>目录</w:t>
        </w:r>
      </w:ins>
      <w:r>
        <w:rPr>
          <w:rFonts w:hint="eastAsia"/>
        </w:rPr>
        <w:t>的创建、删除、修改和查询等操作。</w:t>
      </w:r>
    </w:p>
    <w:p>
      <w:pPr>
        <w:pStyle w:val="2"/>
        <w:widowControl/>
        <w:shd w:val="clear" w:color="auto" w:fill="FFFFFF"/>
        <w:spacing w:before="150" w:after="150"/>
        <w:jc w:val="left"/>
        <w:rPr>
          <w:del w:id="31" w:author="M5" w:date="2023-06-02T19:05:05Z"/>
          <w:rFonts w:hint="eastAsia" w:ascii="Times New Roman" w:hAnsi="Times New Roman" w:cs="Times New Roman"/>
          <w:color w:val="FF0000"/>
          <w:kern w:val="44"/>
          <w:sz w:val="44"/>
          <w:szCs w:val="44"/>
          <w:rPrChange w:id="32" w:author="M5" w:date="2023-06-02T19:05:13Z">
            <w:rPr>
              <w:del w:id="33" w:author="M5" w:date="2023-06-02T19:05:05Z"/>
              <w:rFonts w:hint="eastAsia" w:ascii="PingFang SC" w:hAnsi="PingFang SC" w:cs="宋体"/>
              <w:color w:val="FF0000"/>
              <w:kern w:val="0"/>
              <w:sz w:val="20"/>
              <w:szCs w:val="20"/>
            </w:rPr>
          </w:rPrChange>
        </w:rPr>
        <w:pPrChange w:id="30" w:author="M5" w:date="2023-06-02T19:05:13Z">
          <w:pPr>
            <w:widowControl/>
            <w:shd w:val="clear" w:color="auto" w:fill="FFFFFF"/>
            <w:spacing w:before="150" w:after="150"/>
            <w:jc w:val="left"/>
          </w:pPr>
        </w:pPrChange>
      </w:pPr>
      <w:del w:id="34" w:author="M5" w:date="2023-06-02T19:05:16Z">
        <w:r>
          <w:rPr>
            <w:rFonts w:hint="eastAsia"/>
            <w:color w:val="FF0000"/>
            <w:rPrChange w:id="35" w:author="M5" w:date="2023-06-02T19:05:13Z">
              <w:rPr>
                <w:color w:val="FF0000"/>
              </w:rPr>
            </w:rPrChange>
          </w:rPr>
          <w:tab/>
        </w:r>
      </w:del>
      <w:del w:id="36" w:author="M5" w:date="2023-06-02T19:05:04Z">
        <w:r>
          <w:rPr>
            <w:rFonts w:hint="eastAsia"/>
            <w:color w:val="FF0000"/>
            <w:rPrChange w:id="37" w:author="M5" w:date="2023-06-02T19:05:13Z">
              <w:rPr>
                <w:rFonts w:hint="eastAsia"/>
                <w:color w:val="FF0000"/>
              </w:rPr>
            </w:rPrChange>
          </w:rPr>
          <w:delText>事实上，</w:delText>
        </w:r>
      </w:del>
      <w:del w:id="38" w:author="M5" w:date="2023-06-02T19:05:04Z">
        <w:r>
          <w:rPr>
            <w:rFonts w:hint="eastAsia" w:ascii="Times New Roman" w:hAnsi="Times New Roman"/>
            <w:color w:val="FF0000"/>
            <w:rPrChange w:id="39" w:author="M5" w:date="2023-06-02T19:05:13Z">
              <w:rPr>
                <w:rFonts w:ascii="PingFang SC" w:hAnsi="PingFang SC"/>
                <w:color w:val="FF0000"/>
              </w:rPr>
            </w:rPrChange>
          </w:rPr>
          <w:delText>实现文件系统要使用多个磁盘和内存结构</w:delText>
        </w:r>
      </w:del>
      <w:del w:id="40" w:author="M5" w:date="2023-06-02T19:05:04Z">
        <w:r>
          <w:rPr>
            <w:rFonts w:hint="eastAsia" w:ascii="Times New Roman" w:hAnsi="Times New Roman"/>
            <w:color w:val="FF0000"/>
            <w:rPrChange w:id="41" w:author="M5" w:date="2023-06-02T19:05:13Z">
              <w:rPr>
                <w:rFonts w:hint="eastAsia" w:ascii="PingFang SC" w:hAnsi="PingFang SC"/>
                <w:color w:val="FF0000"/>
              </w:rPr>
            </w:rPrChange>
          </w:rPr>
          <w:delText>。</w:delText>
        </w:r>
      </w:del>
      <w:del w:id="42" w:author="M5" w:date="2023-06-02T19:05:04Z">
        <w:r>
          <w:rPr>
            <w:rFonts w:hint="eastAsia" w:ascii="Times New Roman" w:hAnsi="Times New Roman"/>
            <w:color w:val="FF0000"/>
            <w:rPrChange w:id="43" w:author="M5" w:date="2023-06-02T19:05:13Z">
              <w:rPr>
                <w:rFonts w:ascii="PingFang SC" w:hAnsi="PingFang SC"/>
                <w:color w:val="FF0000"/>
              </w:rPr>
            </w:rPrChange>
          </w:rPr>
          <w:delText>实现文件系统的结构和操作</w:delText>
        </w:r>
      </w:del>
      <w:del w:id="44" w:author="M5" w:date="2023-06-02T19:05:04Z">
        <w:r>
          <w:rPr>
            <w:rFonts w:hint="eastAsia" w:ascii="Times New Roman" w:hAnsi="Times New Roman"/>
            <w:color w:val="FF0000"/>
            <w:rPrChange w:id="45" w:author="M5" w:date="2023-06-02T19:05:13Z">
              <w:rPr>
                <w:rFonts w:hint="eastAsia" w:ascii="PingFang SC" w:hAnsi="PingFang SC"/>
                <w:color w:val="FF0000"/>
              </w:rPr>
            </w:rPrChange>
          </w:rPr>
          <w:delText>一般包括：</w:delText>
        </w:r>
      </w:del>
      <w:del w:id="46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47" w:author="M5" w:date="2023-06-02T19:05:13Z">
              <w:rPr>
                <w:rFonts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磁盘</w:delText>
        </w:r>
      </w:del>
      <w:del w:id="48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49" w:author="M5" w:date="2023-06-02T19:05:13Z">
              <w:rPr>
                <w:rFonts w:hint="eastAsia"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分区</w:delText>
        </w:r>
      </w:del>
      <w:del w:id="50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51" w:author="M5" w:date="2023-06-02T19:05:13Z">
              <w:rPr>
                <w:rFonts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结构；内存中的文件系统结构；分区与安装</w:delText>
        </w:r>
      </w:del>
      <w:del w:id="52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53" w:author="M5" w:date="2023-06-02T19:05:13Z">
              <w:rPr>
                <w:rFonts w:hint="eastAsia"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；</w:delText>
        </w:r>
      </w:del>
      <w:del w:id="54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55" w:author="M5" w:date="2023-06-02T19:05:13Z">
              <w:rPr>
                <w:rFonts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虚拟文件系统</w:delText>
        </w:r>
      </w:del>
      <w:del w:id="56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57" w:author="M5" w:date="2023-06-02T19:05:13Z">
              <w:rPr>
                <w:rFonts w:hint="eastAsia"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。具体可参见</w:delText>
        </w:r>
      </w:del>
      <w:del w:id="58" w:author="M5" w:date="2023-06-02T19:05:04Z">
        <w:r>
          <w:rPr/>
          <w:fldChar w:fldCharType="begin"/>
        </w:r>
      </w:del>
      <w:del w:id="59" w:author="M5" w:date="2023-06-02T19:05:04Z">
        <w:r>
          <w:rPr/>
          <w:delInstrText xml:space="preserve"> HYPERLINK "https://www.cnblogs.com/jiangzhaowei/p/7230699.html" </w:delInstrText>
        </w:r>
      </w:del>
      <w:del w:id="60" w:author="M5" w:date="2023-06-02T19:05:04Z">
        <w:r>
          <w:rPr/>
          <w:fldChar w:fldCharType="separate"/>
        </w:r>
      </w:del>
      <w:del w:id="61" w:author="M5" w:date="2023-06-02T19:05:04Z">
        <w:r>
          <w:rPr>
            <w:rStyle w:val="12"/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62" w:author="M5" w:date="2023-06-02T19:05:13Z">
              <w:rPr>
                <w:rStyle w:val="13"/>
                <w:rFonts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https://www.cnblogs.com/jiangzhaowei/p/7230699.html</w:delText>
        </w:r>
      </w:del>
      <w:del w:id="63" w:author="M5" w:date="2023-06-02T19:05:04Z">
        <w:r>
          <w:rPr>
            <w:rStyle w:val="12"/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64" w:author="M5" w:date="2023-06-02T19:05:13Z">
              <w:rPr>
                <w:rStyle w:val="13"/>
                <w:rFonts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fldChar w:fldCharType="end"/>
        </w:r>
      </w:del>
      <w:del w:id="65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66" w:author="M5" w:date="2023-06-02T19:05:13Z">
              <w:rPr>
                <w:rFonts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.</w:delText>
        </w:r>
      </w:del>
      <w:del w:id="67" w:author="M5" w:date="2023-06-02T19:05:04Z">
        <w:r>
          <w:rPr>
            <w:rFonts w:hint="eastAsia" w:ascii="Times New Roman" w:hAnsi="Times New Roman" w:cs="Times New Roman"/>
            <w:color w:val="FF0000"/>
            <w:kern w:val="44"/>
            <w:sz w:val="44"/>
            <w:szCs w:val="44"/>
            <w:rPrChange w:id="68" w:author="M5" w:date="2023-06-02T19:05:13Z">
              <w:rPr>
                <w:rFonts w:hint="eastAsia" w:ascii="PingFang SC" w:hAnsi="PingFang SC" w:cs="宋体"/>
                <w:color w:val="FF0000"/>
                <w:kern w:val="0"/>
                <w:sz w:val="20"/>
                <w:szCs w:val="20"/>
              </w:rPr>
            </w:rPrChange>
          </w:rPr>
          <w:delText>基于该理解，请至少实现下面课设内容。</w:delText>
        </w:r>
      </w:del>
    </w:p>
    <w:p>
      <w:pPr>
        <w:pStyle w:val="2"/>
      </w:pPr>
      <w:r>
        <w:rPr>
          <w:rFonts w:hint="eastAsia"/>
        </w:rPr>
        <w:t>二、</w:t>
      </w:r>
      <w:r>
        <w:t>课程设计</w:t>
      </w:r>
      <w:r>
        <w:rPr>
          <w:rFonts w:hint="eastAsia"/>
        </w:rPr>
        <w:t>内容</w:t>
      </w:r>
      <w:del w:id="69" w:author="M5" w:date="2023-06-03T08:03:58Z">
        <w:r>
          <w:rPr/>
          <w:delText>：</w:delText>
        </w:r>
      </w:del>
    </w:p>
    <w:p>
      <w:pPr>
        <w:pStyle w:val="4"/>
        <w:rPr>
          <w:rFonts w:hint="eastAsia" w:eastAsia="宋体"/>
          <w:lang w:val="en-US" w:eastAsia="zh-CN"/>
        </w:rPr>
      </w:pPr>
      <w:ins w:id="70" w:author="M5" w:date="2023-06-03T08:00:57Z">
        <w:r>
          <w:rPr>
            <w:rFonts w:hint="eastAsia"/>
            <w:lang w:val="en-US" w:eastAsia="zh-CN"/>
          </w:rPr>
          <w:t>1</w:t>
        </w:r>
      </w:ins>
      <w:ins w:id="71" w:author="M5" w:date="2023-06-03T08:00:59Z">
        <w:r>
          <w:rPr>
            <w:rFonts w:hint="eastAsia"/>
            <w:lang w:val="en-US" w:eastAsia="zh-CN"/>
          </w:rPr>
          <w:t>、</w:t>
        </w:r>
      </w:ins>
      <w:ins w:id="72" w:author="M5" w:date="2023-06-03T08:14:39Z">
        <w:r>
          <w:rPr>
            <w:rFonts w:hint="eastAsia"/>
            <w:lang w:val="en-US" w:eastAsia="zh-CN"/>
          </w:rPr>
          <w:t>任务</w:t>
        </w:r>
      </w:ins>
      <w:ins w:id="73" w:author="M5" w:date="2023-06-03T08:14:40Z">
        <w:r>
          <w:rPr>
            <w:rFonts w:hint="eastAsia"/>
            <w:lang w:val="en-US" w:eastAsia="zh-CN"/>
          </w:rPr>
          <w:t>1</w:t>
        </w:r>
      </w:ins>
      <w:ins w:id="74" w:author="M5" w:date="2023-06-03T08:14:41Z">
        <w:r>
          <w:rPr>
            <w:rFonts w:hint="eastAsia"/>
            <w:lang w:val="en-US" w:eastAsia="zh-CN"/>
          </w:rPr>
          <w:t>——</w:t>
        </w:r>
      </w:ins>
      <w:del w:id="75" w:author="M5" w:date="2023-06-03T08:00:56Z">
        <w:r>
          <w:rPr>
            <w:rFonts w:hint="eastAsia"/>
          </w:rPr>
          <w:delText>(1)</w:delText>
        </w:r>
      </w:del>
      <w:del w:id="76" w:author="M5" w:date="2023-06-03T08:00:55Z">
        <w:r>
          <w:rPr/>
          <w:delText xml:space="preserve"> </w:delText>
        </w:r>
      </w:del>
      <w:ins w:id="77" w:author="M5" w:date="2023-06-03T06:26:27Z">
        <w:r>
          <w:rPr>
            <w:rFonts w:hint="eastAsia"/>
            <w:lang w:val="en-US" w:eastAsia="zh-CN"/>
          </w:rPr>
          <w:t>设计</w:t>
        </w:r>
      </w:ins>
      <w:ins w:id="78" w:author="M5" w:date="2023-06-03T06:01:36Z">
        <w:r>
          <w:rPr>
            <w:rFonts w:hint="eastAsia"/>
            <w:lang w:val="en-US" w:eastAsia="zh-CN"/>
          </w:rPr>
          <w:t>实现</w:t>
        </w:r>
      </w:ins>
      <w:r>
        <w:rPr>
          <w:rFonts w:hint="eastAsia"/>
        </w:rPr>
        <w:t>虚拟磁盘建立</w:t>
      </w:r>
      <w:ins w:id="79" w:author="M5" w:date="2023-06-03T06:01:41Z">
        <w:r>
          <w:rPr>
            <w:rFonts w:hint="eastAsia"/>
            <w:lang w:val="en-US" w:eastAsia="zh-CN"/>
          </w:rPr>
          <w:t>和</w:t>
        </w:r>
      </w:ins>
      <w:ins w:id="80" w:author="M5" w:date="2023-06-03T06:01:54Z">
        <w:r>
          <w:rPr>
            <w:rFonts w:hint="eastAsia"/>
            <w:lang w:val="en-US" w:eastAsia="zh-CN"/>
          </w:rPr>
          <w:t>分区</w:t>
        </w:r>
      </w:ins>
      <w:ins w:id="81" w:author="M5" w:date="2023-06-03T06:01:54Z">
        <w:r>
          <w:rPr>
            <w:rFonts w:hint="eastAsia"/>
          </w:rPr>
          <w:t>管理</w:t>
        </w:r>
      </w:ins>
    </w:p>
    <w:p>
      <w:pPr>
        <w:ind w:firstLine="420"/>
        <w:rPr>
          <w:ins w:id="82" w:author="M5" w:date="2023-06-03T06:02:07Z"/>
          <w:rFonts w:hint="eastAsia"/>
          <w:lang w:val="en-US" w:eastAsia="zh-CN"/>
        </w:rPr>
      </w:pPr>
      <w:r>
        <w:rPr>
          <w:rFonts w:hint="eastAsia"/>
        </w:rPr>
        <w:t>在</w:t>
      </w:r>
      <w:ins w:id="83" w:author="M5" w:date="2023-06-02T19:07:02Z">
        <w:r>
          <w:rPr>
            <w:rFonts w:hint="eastAsia"/>
            <w:lang w:val="en-US" w:eastAsia="zh-CN"/>
          </w:rPr>
          <w:t>外</w:t>
        </w:r>
      </w:ins>
      <w:ins w:id="84" w:author="M5" w:date="2023-06-02T19:07:05Z">
        <w:r>
          <w:rPr>
            <w:rFonts w:hint="eastAsia"/>
            <w:lang w:val="en-US" w:eastAsia="zh-CN"/>
          </w:rPr>
          <w:t>存</w:t>
        </w:r>
      </w:ins>
      <w:del w:id="85" w:author="M5" w:date="2023-06-02T19:07:01Z">
        <w:r>
          <w:rPr>
            <w:rFonts w:hint="eastAsia"/>
          </w:rPr>
          <w:delText>内存</w:delText>
        </w:r>
      </w:del>
      <w:r>
        <w:rPr>
          <w:rFonts w:hint="eastAsia"/>
        </w:rPr>
        <w:t>中创建一个</w:t>
      </w:r>
      <w:ins w:id="86" w:author="M5" w:date="2023-06-03T05:52:37Z">
        <w:r>
          <w:rPr>
            <w:rFonts w:hint="eastAsia"/>
            <w:lang w:val="en-US" w:eastAsia="zh-CN"/>
          </w:rPr>
          <w:t>6</w:t>
        </w:r>
      </w:ins>
      <w:ins w:id="87" w:author="M5" w:date="2023-06-03T05:52:38Z">
        <w:r>
          <w:rPr>
            <w:rFonts w:hint="eastAsia"/>
            <w:lang w:val="en-US" w:eastAsia="zh-CN"/>
          </w:rPr>
          <w:t>4</w:t>
        </w:r>
      </w:ins>
      <w:del w:id="88" w:author="M5" w:date="2023-06-02T19:06:52Z">
        <w:r>
          <w:rPr>
            <w:rFonts w:hint="eastAsia"/>
          </w:rPr>
          <w:delText>6</w:delText>
        </w:r>
      </w:del>
      <w:del w:id="89" w:author="M5" w:date="2023-06-02T19:06:52Z">
        <w:r>
          <w:rPr/>
          <w:delText>4</w:delText>
        </w:r>
      </w:del>
      <w:r>
        <w:t>M</w:t>
      </w:r>
      <w:ins w:id="90" w:author="Jupytr" w:date="2023-06-12T10:01:46Z">
        <w:r>
          <w:rPr>
            <w:rFonts w:hint="eastAsia"/>
            <w:lang w:val="en-US" w:eastAsia="zh-CN"/>
          </w:rPr>
          <w:t>B</w:t>
        </w:r>
      </w:ins>
      <w:r>
        <w:rPr>
          <w:rFonts w:hint="eastAsia"/>
        </w:rPr>
        <w:t>文件</w:t>
      </w:r>
      <w:ins w:id="91" w:author="M5" w:date="2023-06-02T19:07:09Z">
        <w:r>
          <w:rPr>
            <w:rFonts w:hint="eastAsia"/>
            <w:lang w:eastAsia="zh-CN"/>
          </w:rPr>
          <w:t>，</w:t>
        </w:r>
      </w:ins>
      <w:ins w:id="92" w:author="M5" w:date="2023-06-02T19:07:59Z">
        <w:r>
          <w:rPr>
            <w:rFonts w:hint="eastAsia"/>
          </w:rPr>
          <w:t>文件格式不限</w:t>
        </w:r>
      </w:ins>
      <w:ins w:id="93" w:author="M5" w:date="2023-06-02T19:07:59Z">
        <w:r>
          <w:rPr>
            <w:rFonts w:hint="eastAsia"/>
            <w:lang w:eastAsia="zh-CN"/>
          </w:rPr>
          <w:t>，</w:t>
        </w:r>
      </w:ins>
      <w:r>
        <w:rPr>
          <w:rFonts w:hint="eastAsia"/>
        </w:rPr>
        <w:t>模拟</w:t>
      </w:r>
      <w:ins w:id="94" w:author="M5" w:date="2023-06-02T19:07:22Z">
        <w:r>
          <w:rPr>
            <w:rFonts w:hint="eastAsia"/>
            <w:lang w:val="en-US" w:eastAsia="zh-CN"/>
          </w:rPr>
          <w:t>为</w:t>
        </w:r>
      </w:ins>
      <w:r>
        <w:rPr>
          <w:rFonts w:hint="eastAsia"/>
        </w:rPr>
        <w:t>虚拟</w:t>
      </w:r>
      <w:ins w:id="95" w:author="M5" w:date="2023-06-02T19:07:28Z">
        <w:r>
          <w:rPr>
            <w:rFonts w:hint="eastAsia"/>
            <w:lang w:val="en-US" w:eastAsia="zh-CN"/>
          </w:rPr>
          <w:t>的</w:t>
        </w:r>
      </w:ins>
      <w:r>
        <w:rPr>
          <w:rFonts w:hint="eastAsia"/>
        </w:rPr>
        <w:t>磁盘空间</w:t>
      </w:r>
      <w:ins w:id="96" w:author="M5" w:date="2023-06-02T19:07:33Z">
        <w:r>
          <w:rPr>
            <w:rFonts w:hint="eastAsia"/>
            <w:lang w:eastAsia="zh-CN"/>
          </w:rPr>
          <w:t>。</w:t>
        </w:r>
      </w:ins>
      <w:del w:id="97" w:author="M5" w:date="2023-06-02T19:07:32Z">
        <w:r>
          <w:rPr>
            <w:rFonts w:hint="eastAsia"/>
          </w:rPr>
          <w:delText>作为文件存储器，</w:delText>
        </w:r>
      </w:del>
      <w:r>
        <w:rPr>
          <w:rFonts w:hint="eastAsia"/>
        </w:rPr>
        <w:t>在其上实现一个</w:t>
      </w:r>
      <w:r>
        <w:rPr>
          <w:rFonts w:hint="eastAsia"/>
          <w:highlight w:val="yellow"/>
          <w:rPrChange w:id="98" w:author="Jupytr" w:date="2023-06-06T08:56:51Z">
            <w:rPr>
              <w:rFonts w:hint="eastAsia"/>
            </w:rPr>
          </w:rPrChange>
        </w:rPr>
        <w:t>多</w:t>
      </w:r>
      <w:del w:id="99" w:author="M5" w:date="2023-06-03T05:58:09Z">
        <w:r>
          <w:rPr>
            <w:rFonts w:hint="default"/>
            <w:highlight w:val="yellow"/>
            <w:lang w:val="en-US"/>
            <w:rPrChange w:id="100" w:author="Jupytr" w:date="2023-06-06T08:56:51Z">
              <w:rPr>
                <w:rFonts w:hint="default"/>
                <w:lang w:val="en-US"/>
              </w:rPr>
            </w:rPrChange>
          </w:rPr>
          <w:delText>用户</w:delText>
        </w:r>
      </w:del>
      <w:ins w:id="101" w:author="M5" w:date="2023-06-03T05:58:10Z">
        <w:r>
          <w:rPr>
            <w:rFonts w:hint="eastAsia"/>
            <w:highlight w:val="yellow"/>
            <w:lang w:val="en-US" w:eastAsia="zh-CN"/>
            <w:rPrChange w:id="102" w:author="Jupytr" w:date="2023-06-06T08:56:51Z">
              <w:rPr>
                <w:rFonts w:hint="eastAsia"/>
                <w:lang w:val="en-US" w:eastAsia="zh-CN"/>
              </w:rPr>
            </w:rPrChange>
          </w:rPr>
          <w:t>分区</w:t>
        </w:r>
      </w:ins>
      <w:r>
        <w:rPr>
          <w:rFonts w:hint="eastAsia"/>
          <w:highlight w:val="yellow"/>
          <w:rPrChange w:id="103" w:author="Jupytr" w:date="2023-06-06T08:56:51Z">
            <w:rPr>
              <w:rFonts w:hint="eastAsia"/>
            </w:rPr>
          </w:rPrChange>
        </w:rPr>
        <w:t>多</w:t>
      </w:r>
      <w:del w:id="104" w:author="M5" w:date="2023-06-03T05:58:21Z">
        <w:r>
          <w:rPr>
            <w:rFonts w:hint="eastAsia"/>
            <w:highlight w:val="yellow"/>
            <w:rPrChange w:id="105" w:author="Jupytr" w:date="2023-06-06T08:56:51Z">
              <w:rPr>
                <w:rFonts w:hint="eastAsia"/>
              </w:rPr>
            </w:rPrChange>
          </w:rPr>
          <w:delText>级</w:delText>
        </w:r>
      </w:del>
      <w:r>
        <w:rPr>
          <w:rFonts w:hint="eastAsia"/>
          <w:highlight w:val="yellow"/>
          <w:rPrChange w:id="106" w:author="Jupytr" w:date="2023-06-06T08:56:51Z">
            <w:rPr>
              <w:rFonts w:hint="eastAsia"/>
            </w:rPr>
          </w:rPrChange>
        </w:rPr>
        <w:t>目录的文件系统</w:t>
      </w:r>
      <w:del w:id="107" w:author="M5" w:date="2023-06-02T19:08:02Z">
        <w:r>
          <w:rPr>
            <w:rFonts w:hint="eastAsia"/>
          </w:rPr>
          <w:delText>，</w:delText>
        </w:r>
      </w:del>
      <w:del w:id="108" w:author="M5" w:date="2023-06-02T19:07:53Z">
        <w:r>
          <w:rPr>
            <w:rFonts w:hint="eastAsia"/>
          </w:rPr>
          <w:delText>文件格式不限</w:delText>
        </w:r>
      </w:del>
      <w:r>
        <w:rPr>
          <w:rFonts w:hint="eastAsia"/>
        </w:rPr>
        <w:t>。</w:t>
      </w:r>
      <w:ins w:id="109" w:author="M5" w:date="2023-06-03T06:12:27Z">
        <w:r>
          <w:rPr>
            <w:rFonts w:hint="eastAsia"/>
            <w:lang w:val="en-US" w:eastAsia="zh-CN"/>
          </w:rPr>
          <w:t>设计</w:t>
        </w:r>
      </w:ins>
      <w:ins w:id="110" w:author="M5" w:date="2023-06-03T06:12:31Z">
        <w:r>
          <w:rPr>
            <w:rFonts w:hint="eastAsia"/>
            <w:lang w:val="en-US" w:eastAsia="zh-CN"/>
          </w:rPr>
          <w:t>实现</w:t>
        </w:r>
      </w:ins>
      <w:ins w:id="111" w:author="M5" w:date="2023-06-03T06:02:00Z">
        <w:r>
          <w:rPr>
            <w:rFonts w:hint="eastAsia"/>
            <w:lang w:val="en-US" w:eastAsia="zh-CN"/>
          </w:rPr>
          <w:t>如下</w:t>
        </w:r>
      </w:ins>
      <w:ins w:id="112" w:author="M5" w:date="2023-06-03T06:02:05Z">
        <w:r>
          <w:rPr>
            <w:rFonts w:hint="eastAsia"/>
            <w:lang w:val="en-US" w:eastAsia="zh-CN"/>
          </w:rPr>
          <w:t>命令</w:t>
        </w:r>
      </w:ins>
      <w:ins w:id="113" w:author="M5" w:date="2023-06-03T06:02:06Z">
        <w:r>
          <w:rPr>
            <w:rFonts w:hint="eastAsia"/>
            <w:lang w:val="en-US" w:eastAsia="zh-CN"/>
          </w:rPr>
          <w:t>：</w:t>
        </w:r>
      </w:ins>
    </w:p>
    <w:p>
      <w:pPr>
        <w:numPr>
          <w:ilvl w:val="0"/>
          <w:numId w:val="1"/>
          <w:ins w:id="115" w:author="M5" w:date="2023-06-03T08:30:32Z"/>
        </w:numPr>
        <w:ind w:left="425" w:hanging="425"/>
        <w:rPr>
          <w:ins w:id="116" w:author="M5" w:date="2023-06-03T06:37:06Z"/>
          <w:rFonts w:hint="default"/>
          <w:lang w:val="en-US" w:eastAsia="zh-CN"/>
        </w:rPr>
        <w:pPrChange w:id="114" w:author="M5" w:date="2023-06-03T08:30:32Z">
          <w:pPr>
            <w:ind w:firstLine="420"/>
          </w:pPr>
        </w:pPrChange>
      </w:pPr>
      <w:ins w:id="117" w:author="M5" w:date="2023-06-03T06:02:15Z">
        <w:r>
          <w:rPr>
            <w:rFonts w:hint="eastAsia"/>
            <w:b/>
            <w:bCs/>
            <w:lang w:val="en-US" w:eastAsia="zh-CN"/>
            <w:rPrChange w:id="118" w:author="M5" w:date="2023-06-03T06:05:04Z">
              <w:rPr>
                <w:rFonts w:hint="eastAsia"/>
                <w:lang w:val="en-US" w:eastAsia="zh-CN"/>
              </w:rPr>
            </w:rPrChange>
          </w:rPr>
          <w:t>Init</w:t>
        </w:r>
      </w:ins>
      <w:ins w:id="119" w:author="M5" w:date="2023-06-03T06:02:18Z">
        <w:r>
          <w:rPr>
            <w:rFonts w:hint="eastAsia"/>
            <w:b/>
            <w:bCs/>
            <w:lang w:val="en-US" w:eastAsia="zh-CN"/>
            <w:rPrChange w:id="120" w:author="M5" w:date="2023-06-03T06:05:04Z">
              <w:rPr>
                <w:rFonts w:hint="eastAsia"/>
                <w:lang w:val="en-US" w:eastAsia="zh-CN"/>
              </w:rPr>
            </w:rPrChange>
          </w:rPr>
          <w:t>Disk</w:t>
        </w:r>
      </w:ins>
      <w:ins w:id="121" w:author="M5" w:date="2023-06-03T06:20:48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122" w:author="M5" w:date="2023-06-03T06:02:21Z">
        <w:r>
          <w:rPr>
            <w:rFonts w:hint="eastAsia"/>
            <w:b/>
            <w:bCs/>
            <w:lang w:val="en-US" w:eastAsia="zh-CN"/>
            <w:rPrChange w:id="123" w:author="M5" w:date="2023-06-03T06:05:04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24" w:author="M5" w:date="2023-06-03T06:02:23Z">
        <w:r>
          <w:rPr>
            <w:rFonts w:hint="eastAsia"/>
            <w:b/>
            <w:bCs/>
            <w:lang w:val="en-US" w:eastAsia="zh-CN"/>
            <w:rPrChange w:id="125" w:author="M5" w:date="2023-06-03T06:05:04Z">
              <w:rPr>
                <w:rFonts w:hint="eastAsia"/>
                <w:lang w:val="en-US" w:eastAsia="zh-CN"/>
              </w:rPr>
            </w:rPrChange>
          </w:rPr>
          <w:t>A</w:t>
        </w:r>
      </w:ins>
      <w:ins w:id="126" w:author="M5" w:date="2023-06-03T06:02:24Z">
        <w:r>
          <w:rPr>
            <w:rFonts w:hint="eastAsia"/>
            <w:b/>
            <w:bCs/>
            <w:lang w:val="en-US" w:eastAsia="zh-CN"/>
            <w:rPrChange w:id="127" w:author="M5" w:date="2023-06-03T06:05:04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28" w:author="M5" w:date="2023-06-03T06:02:27Z">
        <w:r>
          <w:rPr>
            <w:rFonts w:hint="eastAsia"/>
            <w:b/>
            <w:bCs/>
            <w:lang w:val="en-US" w:eastAsia="zh-CN"/>
            <w:rPrChange w:id="129" w:author="M5" w:date="2023-06-03T06:05:04Z">
              <w:rPr>
                <w:rFonts w:hint="eastAsia"/>
                <w:lang w:val="en-US" w:eastAsia="zh-CN"/>
              </w:rPr>
            </w:rPrChange>
          </w:rPr>
          <w:t>xx</w:t>
        </w:r>
      </w:ins>
      <w:ins w:id="130" w:author="M5" w:date="2023-06-03T06:02:28Z">
        <w:r>
          <w:rPr>
            <w:rFonts w:hint="eastAsia"/>
            <w:b/>
            <w:bCs/>
            <w:lang w:val="en-US" w:eastAsia="zh-CN"/>
            <w:rPrChange w:id="131" w:author="M5" w:date="2023-06-03T06:05:04Z">
              <w:rPr>
                <w:rFonts w:hint="eastAsia"/>
                <w:lang w:val="en-US" w:eastAsia="zh-CN"/>
              </w:rPr>
            </w:rPrChange>
          </w:rPr>
          <w:t>M</w:t>
        </w:r>
      </w:ins>
      <w:ins w:id="132" w:author="M5" w:date="2023-06-03T06:02:47Z">
        <w:r>
          <w:rPr>
            <w:rFonts w:hint="eastAsia"/>
            <w:b/>
            <w:bCs/>
            <w:lang w:val="en-US" w:eastAsia="zh-CN"/>
            <w:rPrChange w:id="133" w:author="M5" w:date="2023-06-03T06:05:04Z">
              <w:rPr>
                <w:rFonts w:hint="eastAsia"/>
                <w:lang w:val="en-US" w:eastAsia="zh-CN"/>
              </w:rPr>
            </w:rPrChange>
          </w:rPr>
          <w:t xml:space="preserve">， </w:t>
        </w:r>
      </w:ins>
      <w:ins w:id="134" w:author="M5" w:date="2023-06-03T06:02:49Z">
        <w:r>
          <w:rPr>
            <w:rFonts w:hint="eastAsia"/>
            <w:b/>
            <w:bCs/>
            <w:lang w:val="en-US" w:eastAsia="zh-CN"/>
            <w:rPrChange w:id="135" w:author="M5" w:date="2023-06-03T06:05:04Z">
              <w:rPr>
                <w:rFonts w:hint="eastAsia"/>
                <w:lang w:val="en-US" w:eastAsia="zh-CN"/>
              </w:rPr>
            </w:rPrChange>
          </w:rPr>
          <w:t xml:space="preserve">B </w:t>
        </w:r>
      </w:ins>
      <w:ins w:id="136" w:author="M5" w:date="2023-06-03T06:02:50Z">
        <w:r>
          <w:rPr>
            <w:rFonts w:hint="eastAsia"/>
            <w:b/>
            <w:bCs/>
            <w:lang w:val="en-US" w:eastAsia="zh-CN"/>
            <w:rPrChange w:id="137" w:author="M5" w:date="2023-06-03T06:05:04Z">
              <w:rPr>
                <w:rFonts w:hint="eastAsia"/>
                <w:lang w:val="en-US" w:eastAsia="zh-CN"/>
              </w:rPr>
            </w:rPrChange>
          </w:rPr>
          <w:t>yy</w:t>
        </w:r>
      </w:ins>
      <w:ins w:id="138" w:author="M5" w:date="2023-06-03T06:02:52Z">
        <w:r>
          <w:rPr>
            <w:rFonts w:hint="eastAsia"/>
            <w:b/>
            <w:bCs/>
            <w:lang w:val="en-US" w:eastAsia="zh-CN"/>
            <w:rPrChange w:id="139" w:author="M5" w:date="2023-06-03T06:05:04Z">
              <w:rPr>
                <w:rFonts w:hint="eastAsia"/>
                <w:lang w:val="en-US" w:eastAsia="zh-CN"/>
              </w:rPr>
            </w:rPrChange>
          </w:rPr>
          <w:t xml:space="preserve"> M</w:t>
        </w:r>
      </w:ins>
      <w:ins w:id="140" w:author="M5" w:date="2023-06-03T06:02:53Z">
        <w:r>
          <w:rPr>
            <w:rFonts w:hint="eastAsia"/>
            <w:b/>
            <w:bCs/>
            <w:lang w:val="en-US" w:eastAsia="zh-CN"/>
            <w:rPrChange w:id="141" w:author="M5" w:date="2023-06-03T06:05:04Z">
              <w:rPr>
                <w:rFonts w:hint="eastAsia"/>
                <w:lang w:val="en-US" w:eastAsia="zh-CN"/>
              </w:rPr>
            </w:rPrChange>
          </w:rPr>
          <w:t>,</w:t>
        </w:r>
      </w:ins>
      <w:ins w:id="142" w:author="M5" w:date="2023-06-03T06:02:54Z">
        <w:r>
          <w:rPr>
            <w:rFonts w:hint="eastAsia"/>
            <w:b/>
            <w:bCs/>
            <w:lang w:val="en-US" w:eastAsia="zh-CN"/>
            <w:rPrChange w:id="143" w:author="M5" w:date="2023-06-03T06:05:04Z">
              <w:rPr>
                <w:rFonts w:hint="eastAsia"/>
                <w:lang w:val="en-US" w:eastAsia="zh-CN"/>
              </w:rPr>
            </w:rPrChange>
          </w:rPr>
          <w:t xml:space="preserve"> C</w:t>
        </w:r>
      </w:ins>
      <w:ins w:id="144" w:author="M5" w:date="2023-06-03T06:02:55Z">
        <w:r>
          <w:rPr>
            <w:rFonts w:hint="eastAsia"/>
            <w:b/>
            <w:bCs/>
            <w:lang w:val="en-US" w:eastAsia="zh-CN"/>
            <w:rPrChange w:id="145" w:author="M5" w:date="2023-06-03T06:05:04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46" w:author="M5" w:date="2023-06-03T06:03:00Z">
        <w:r>
          <w:rPr>
            <w:rFonts w:hint="eastAsia"/>
            <w:b/>
            <w:bCs/>
            <w:lang w:val="en-US" w:eastAsia="zh-CN"/>
            <w:rPrChange w:id="147" w:author="M5" w:date="2023-06-03T06:05:04Z">
              <w:rPr>
                <w:rFonts w:hint="eastAsia"/>
                <w:lang w:val="en-US" w:eastAsia="zh-CN"/>
              </w:rPr>
            </w:rPrChange>
          </w:rPr>
          <w:t>z</w:t>
        </w:r>
      </w:ins>
      <w:ins w:id="148" w:author="M5" w:date="2023-06-03T06:03:01Z">
        <w:r>
          <w:rPr>
            <w:rFonts w:hint="eastAsia"/>
            <w:b/>
            <w:bCs/>
            <w:lang w:val="en-US" w:eastAsia="zh-CN"/>
            <w:rPrChange w:id="149" w:author="M5" w:date="2023-06-03T06:05:04Z">
              <w:rPr>
                <w:rFonts w:hint="eastAsia"/>
                <w:lang w:val="en-US" w:eastAsia="zh-CN"/>
              </w:rPr>
            </w:rPrChange>
          </w:rPr>
          <w:t>z</w:t>
        </w:r>
      </w:ins>
      <w:ins w:id="150" w:author="M5" w:date="2023-06-03T06:03:02Z">
        <w:r>
          <w:rPr>
            <w:rFonts w:hint="eastAsia"/>
            <w:b/>
            <w:bCs/>
            <w:lang w:val="en-US" w:eastAsia="zh-CN"/>
            <w:rPrChange w:id="151" w:author="M5" w:date="2023-06-03T06:05:04Z">
              <w:rPr>
                <w:rFonts w:hint="eastAsia"/>
                <w:lang w:val="en-US" w:eastAsia="zh-CN"/>
              </w:rPr>
            </w:rPrChange>
          </w:rPr>
          <w:t>M</w:t>
        </w:r>
      </w:ins>
      <w:ins w:id="152" w:author="M5" w:date="2023-06-03T06:03:03Z">
        <w:r>
          <w:rPr>
            <w:rFonts w:hint="eastAsia"/>
            <w:b/>
            <w:bCs/>
            <w:lang w:val="en-US" w:eastAsia="zh-CN"/>
            <w:rPrChange w:id="153" w:author="M5" w:date="2023-06-03T06:05:04Z">
              <w:rPr>
                <w:rFonts w:hint="eastAsia"/>
                <w:lang w:val="en-US" w:eastAsia="zh-CN"/>
              </w:rPr>
            </w:rPrChange>
          </w:rPr>
          <w:t>,</w:t>
        </w:r>
      </w:ins>
      <w:ins w:id="154" w:author="M5" w:date="2023-06-03T06:03:04Z">
        <w:r>
          <w:rPr>
            <w:rFonts w:hint="eastAsia"/>
            <w:b/>
            <w:bCs/>
            <w:lang w:val="en-US" w:eastAsia="zh-CN"/>
            <w:rPrChange w:id="155" w:author="M5" w:date="2023-06-03T06:05:04Z">
              <w:rPr>
                <w:rFonts w:hint="eastAsia"/>
                <w:lang w:val="en-US" w:eastAsia="zh-CN"/>
              </w:rPr>
            </w:rPrChange>
          </w:rPr>
          <w:t>...</w:t>
        </w:r>
      </w:ins>
      <w:ins w:id="156" w:author="M5" w:date="2023-06-03T06:03:05Z">
        <w:r>
          <w:rPr>
            <w:rFonts w:hint="eastAsia"/>
            <w:b/>
            <w:bCs/>
            <w:lang w:val="en-US" w:eastAsia="zh-CN"/>
            <w:rPrChange w:id="157" w:author="M5" w:date="2023-06-03T06:05:04Z">
              <w:rPr>
                <w:rFonts w:hint="eastAsia"/>
                <w:lang w:val="en-US" w:eastAsia="zh-CN"/>
              </w:rPr>
            </w:rPrChange>
          </w:rPr>
          <w:t>...</w:t>
        </w:r>
      </w:ins>
      <w:ins w:id="158" w:author="M5" w:date="2023-06-03T06:03:06Z">
        <w:r>
          <w:rPr>
            <w:rFonts w:hint="eastAsia"/>
            <w:lang w:val="en-US" w:eastAsia="zh-CN"/>
          </w:rPr>
          <w:t xml:space="preserve"> </w:t>
        </w:r>
      </w:ins>
      <w:ins w:id="159" w:author="M5" w:date="2023-06-03T06:03:07Z">
        <w:r>
          <w:rPr>
            <w:rFonts w:hint="eastAsia"/>
            <w:lang w:val="en-US" w:eastAsia="zh-CN"/>
          </w:rPr>
          <w:t xml:space="preserve"> </w:t>
        </w:r>
      </w:ins>
      <w:ins w:id="160" w:author="M5" w:date="2023-06-03T06:03:08Z">
        <w:r>
          <w:rPr>
            <w:rFonts w:hint="eastAsia"/>
            <w:lang w:val="en-US" w:eastAsia="zh-CN"/>
          </w:rPr>
          <w:t xml:space="preserve"> </w:t>
        </w:r>
      </w:ins>
      <w:ins w:id="161" w:author="M5" w:date="2023-06-03T06:03:10Z">
        <w:r>
          <w:rPr>
            <w:rFonts w:hint="eastAsia"/>
            <w:lang w:val="en-US" w:eastAsia="zh-CN"/>
          </w:rPr>
          <w:t>//</w:t>
        </w:r>
      </w:ins>
      <w:ins w:id="162" w:author="M5" w:date="2023-06-03T06:03:13Z">
        <w:r>
          <w:rPr>
            <w:rFonts w:hint="eastAsia"/>
            <w:lang w:val="en-US" w:eastAsia="zh-CN"/>
          </w:rPr>
          <w:t>初始化</w:t>
        </w:r>
      </w:ins>
      <w:ins w:id="163" w:author="M5" w:date="2023-06-03T06:03:16Z">
        <w:r>
          <w:rPr>
            <w:rFonts w:hint="eastAsia"/>
            <w:lang w:val="en-US" w:eastAsia="zh-CN"/>
          </w:rPr>
          <w:t>磁盘</w:t>
        </w:r>
      </w:ins>
      <w:ins w:id="164" w:author="M5" w:date="2023-06-03T06:03:20Z">
        <w:r>
          <w:rPr>
            <w:rFonts w:hint="eastAsia"/>
            <w:lang w:val="en-US" w:eastAsia="zh-CN"/>
          </w:rPr>
          <w:t>分区</w:t>
        </w:r>
      </w:ins>
      <w:ins w:id="165" w:author="M5" w:date="2023-06-03T06:03:21Z">
        <w:r>
          <w:rPr>
            <w:rFonts w:hint="eastAsia"/>
            <w:lang w:val="en-US" w:eastAsia="zh-CN"/>
          </w:rPr>
          <w:t>为</w:t>
        </w:r>
      </w:ins>
      <w:ins w:id="166" w:author="M5" w:date="2023-06-03T06:03:34Z">
        <w:r>
          <w:rPr>
            <w:rFonts w:hint="eastAsia"/>
            <w:lang w:val="en-US" w:eastAsia="zh-CN"/>
          </w:rPr>
          <w:t>：</w:t>
        </w:r>
      </w:ins>
      <w:ins w:id="167" w:author="M5" w:date="2023-06-03T06:03:22Z">
        <w:r>
          <w:rPr>
            <w:rFonts w:hint="eastAsia"/>
            <w:lang w:val="en-US" w:eastAsia="zh-CN"/>
          </w:rPr>
          <w:t>A</w:t>
        </w:r>
      </w:ins>
      <w:ins w:id="168" w:author="M5" w:date="2023-06-03T06:03:23Z">
        <w:r>
          <w:rPr>
            <w:rFonts w:hint="eastAsia"/>
            <w:lang w:val="en-US" w:eastAsia="zh-CN"/>
          </w:rPr>
          <w:t>分区</w:t>
        </w:r>
      </w:ins>
      <w:ins w:id="169" w:author="M5" w:date="2023-06-03T06:03:25Z">
        <w:r>
          <w:rPr>
            <w:rFonts w:hint="eastAsia"/>
            <w:lang w:val="en-US" w:eastAsia="zh-CN"/>
          </w:rPr>
          <w:t>大小</w:t>
        </w:r>
      </w:ins>
      <w:ins w:id="170" w:author="M5" w:date="2023-06-03T06:04:32Z">
        <w:r>
          <w:rPr>
            <w:rFonts w:hint="eastAsia"/>
            <w:lang w:val="en-US" w:eastAsia="zh-CN"/>
          </w:rPr>
          <w:t>为</w:t>
        </w:r>
      </w:ins>
      <w:ins w:id="171" w:author="M5" w:date="2023-06-03T06:03:27Z">
        <w:r>
          <w:rPr>
            <w:rFonts w:hint="eastAsia"/>
            <w:lang w:val="en-US" w:eastAsia="zh-CN"/>
          </w:rPr>
          <w:t>xxM</w:t>
        </w:r>
      </w:ins>
      <w:ins w:id="172" w:author="M5" w:date="2023-06-03T06:03:29Z">
        <w:r>
          <w:rPr>
            <w:rFonts w:hint="eastAsia"/>
            <w:lang w:val="en-US" w:eastAsia="zh-CN"/>
          </w:rPr>
          <w:t>；</w:t>
        </w:r>
      </w:ins>
      <w:ins w:id="173" w:author="M5" w:date="2023-06-03T06:03:45Z">
        <w:r>
          <w:rPr>
            <w:rFonts w:hint="eastAsia"/>
            <w:lang w:val="en-US" w:eastAsia="zh-CN"/>
          </w:rPr>
          <w:t>B</w:t>
        </w:r>
      </w:ins>
      <w:ins w:id="174" w:author="M5" w:date="2023-06-03T06:03:42Z">
        <w:r>
          <w:rPr>
            <w:rFonts w:hint="eastAsia"/>
            <w:lang w:val="en-US" w:eastAsia="zh-CN"/>
          </w:rPr>
          <w:t>分区大小</w:t>
        </w:r>
      </w:ins>
      <w:ins w:id="175" w:author="M5" w:date="2023-06-03T06:04:35Z">
        <w:r>
          <w:rPr>
            <w:rFonts w:hint="eastAsia"/>
            <w:lang w:val="en-US" w:eastAsia="zh-CN"/>
          </w:rPr>
          <w:t>为</w:t>
        </w:r>
      </w:ins>
      <w:ins w:id="176" w:author="M5" w:date="2023-06-03T06:03:50Z">
        <w:r>
          <w:rPr>
            <w:rFonts w:hint="eastAsia"/>
            <w:lang w:val="en-US" w:eastAsia="zh-CN"/>
          </w:rPr>
          <w:t>yy</w:t>
        </w:r>
      </w:ins>
      <w:ins w:id="177" w:author="M5" w:date="2023-06-03T06:03:42Z">
        <w:r>
          <w:rPr>
            <w:rFonts w:hint="eastAsia"/>
            <w:lang w:val="en-US" w:eastAsia="zh-CN"/>
          </w:rPr>
          <w:t>M</w:t>
        </w:r>
      </w:ins>
      <w:ins w:id="178" w:author="M5" w:date="2023-06-03T06:03:53Z">
        <w:r>
          <w:rPr>
            <w:rFonts w:hint="eastAsia"/>
            <w:lang w:val="en-US" w:eastAsia="zh-CN"/>
          </w:rPr>
          <w:t>；</w:t>
        </w:r>
      </w:ins>
      <w:ins w:id="179" w:author="M5" w:date="2023-06-03T06:03:58Z">
        <w:r>
          <w:rPr>
            <w:rFonts w:hint="eastAsia"/>
            <w:lang w:val="en-US" w:eastAsia="zh-CN"/>
          </w:rPr>
          <w:t>B分区大小</w:t>
        </w:r>
      </w:ins>
      <w:ins w:id="180" w:author="M5" w:date="2023-06-03T06:04:38Z">
        <w:r>
          <w:rPr>
            <w:rFonts w:hint="eastAsia"/>
            <w:lang w:val="en-US" w:eastAsia="zh-CN"/>
          </w:rPr>
          <w:t>为</w:t>
        </w:r>
      </w:ins>
      <w:ins w:id="181" w:author="M5" w:date="2023-06-03T06:03:58Z">
        <w:r>
          <w:rPr>
            <w:rFonts w:hint="eastAsia"/>
            <w:lang w:val="en-US" w:eastAsia="zh-CN"/>
          </w:rPr>
          <w:t>yyM；</w:t>
        </w:r>
      </w:ins>
      <w:ins w:id="182" w:author="M5" w:date="2023-06-03T06:04:27Z">
        <w:r>
          <w:rPr>
            <w:rFonts w:hint="eastAsia"/>
            <w:lang w:val="en-US" w:eastAsia="zh-CN"/>
          </w:rPr>
          <w:t>C</w:t>
        </w:r>
      </w:ins>
      <w:ins w:id="183" w:author="M5" w:date="2023-06-03T06:04:24Z">
        <w:r>
          <w:rPr>
            <w:rFonts w:hint="eastAsia"/>
            <w:lang w:val="en-US" w:eastAsia="zh-CN"/>
          </w:rPr>
          <w:t>分区大小</w:t>
        </w:r>
      </w:ins>
      <w:ins w:id="184" w:author="M5" w:date="2023-06-03T06:04:29Z">
        <w:r>
          <w:rPr>
            <w:rFonts w:hint="eastAsia"/>
            <w:lang w:val="en-US" w:eastAsia="zh-CN"/>
          </w:rPr>
          <w:t>为</w:t>
        </w:r>
      </w:ins>
      <w:ins w:id="185" w:author="M5" w:date="2023-06-03T06:04:24Z">
        <w:r>
          <w:rPr>
            <w:rFonts w:hint="eastAsia"/>
            <w:lang w:val="en-US" w:eastAsia="zh-CN"/>
          </w:rPr>
          <w:t>yyM；</w:t>
        </w:r>
      </w:ins>
      <w:ins w:id="186" w:author="M5" w:date="2023-06-03T06:04:42Z">
        <w:r>
          <w:rPr>
            <w:rFonts w:hint="eastAsia"/>
            <w:lang w:val="en-US" w:eastAsia="zh-CN"/>
          </w:rPr>
          <w:t>...</w:t>
        </w:r>
      </w:ins>
      <w:ins w:id="187" w:author="M5" w:date="2023-06-03T06:04:43Z">
        <w:r>
          <w:rPr>
            <w:rFonts w:hint="eastAsia"/>
            <w:lang w:val="en-US" w:eastAsia="zh-CN"/>
          </w:rPr>
          <w:t xml:space="preserve"> ..</w:t>
        </w:r>
      </w:ins>
      <w:ins w:id="188" w:author="M5" w:date="2023-06-03T06:04:44Z">
        <w:r>
          <w:rPr>
            <w:rFonts w:hint="eastAsia"/>
            <w:lang w:val="en-US" w:eastAsia="zh-CN"/>
          </w:rPr>
          <w:t>.</w:t>
        </w:r>
      </w:ins>
      <w:ins w:id="189" w:author="M5" w:date="2023-06-03T06:17:52Z">
        <w:r>
          <w:rPr>
            <w:rFonts w:hint="eastAsia"/>
            <w:lang w:val="en-US" w:eastAsia="zh-CN"/>
          </w:rPr>
          <w:t>；</w:t>
        </w:r>
      </w:ins>
      <w:ins w:id="190" w:author="M5" w:date="2023-06-03T06:17:54Z">
        <w:r>
          <w:rPr>
            <w:rFonts w:hint="eastAsia"/>
            <w:lang w:val="en-US" w:eastAsia="zh-CN"/>
          </w:rPr>
          <w:t>要求</w:t>
        </w:r>
      </w:ins>
      <w:ins w:id="191" w:author="M5" w:date="2023-06-03T06:17:55Z">
        <w:r>
          <w:rPr>
            <w:rFonts w:hint="eastAsia"/>
            <w:lang w:val="en-US" w:eastAsia="zh-CN"/>
          </w:rPr>
          <w:t>至少</w:t>
        </w:r>
      </w:ins>
      <w:ins w:id="192" w:author="M5" w:date="2023-06-03T06:17:56Z">
        <w:r>
          <w:rPr>
            <w:rFonts w:hint="eastAsia"/>
            <w:lang w:val="en-US" w:eastAsia="zh-CN"/>
          </w:rPr>
          <w:t>两个</w:t>
        </w:r>
      </w:ins>
      <w:ins w:id="193" w:author="M5" w:date="2023-06-03T06:18:01Z">
        <w:r>
          <w:rPr>
            <w:rFonts w:hint="eastAsia"/>
            <w:lang w:val="en-US" w:eastAsia="zh-CN"/>
          </w:rPr>
          <w:t>磁盘</w:t>
        </w:r>
      </w:ins>
      <w:ins w:id="194" w:author="M5" w:date="2023-06-03T06:18:04Z">
        <w:r>
          <w:rPr>
            <w:rFonts w:hint="eastAsia"/>
            <w:lang w:val="en-US" w:eastAsia="zh-CN"/>
          </w:rPr>
          <w:t>分区</w:t>
        </w:r>
      </w:ins>
      <w:ins w:id="195" w:author="M5" w:date="2023-06-03T06:37:06Z">
        <w:r>
          <w:rPr>
            <w:rFonts w:hint="eastAsia"/>
            <w:lang w:val="en-US" w:eastAsia="zh-CN"/>
          </w:rPr>
          <w:t>。</w:t>
        </w:r>
      </w:ins>
      <w:ins w:id="196" w:author="M5" w:date="2023-06-03T06:44:08Z">
        <w:r>
          <w:rPr>
            <w:rFonts w:hint="eastAsia"/>
            <w:highlight w:val="cyan"/>
            <w:lang w:val="en-US" w:eastAsia="zh-CN"/>
            <w:rPrChange w:id="197" w:author="Jupytr" w:date="2023-06-28T12:00:52Z">
              <w:rPr>
                <w:rFonts w:hint="eastAsia"/>
                <w:lang w:val="en-US" w:eastAsia="zh-CN"/>
              </w:rPr>
            </w:rPrChange>
          </w:rPr>
          <w:t>初始化</w:t>
        </w:r>
      </w:ins>
      <w:ins w:id="198" w:author="M5" w:date="2023-06-03T06:44:10Z">
        <w:r>
          <w:rPr>
            <w:rFonts w:hint="eastAsia"/>
            <w:highlight w:val="cyan"/>
            <w:lang w:val="en-US" w:eastAsia="zh-CN"/>
            <w:rPrChange w:id="199" w:author="Jupytr" w:date="2023-06-28T12:00:52Z">
              <w:rPr>
                <w:rFonts w:hint="eastAsia"/>
                <w:lang w:val="en-US" w:eastAsia="zh-CN"/>
              </w:rPr>
            </w:rPrChange>
          </w:rPr>
          <w:t>完毕后</w:t>
        </w:r>
      </w:ins>
      <w:ins w:id="200" w:author="M5" w:date="2023-06-03T06:44:11Z">
        <w:r>
          <w:rPr>
            <w:rFonts w:hint="eastAsia"/>
            <w:highlight w:val="cyan"/>
            <w:lang w:val="en-US" w:eastAsia="zh-CN"/>
            <w:rPrChange w:id="201" w:author="Jupytr" w:date="2023-06-28T12:00:52Z">
              <w:rPr>
                <w:rFonts w:hint="eastAsia"/>
                <w:lang w:val="en-US" w:eastAsia="zh-CN"/>
              </w:rPr>
            </w:rPrChange>
          </w:rPr>
          <w:t>默认</w:t>
        </w:r>
      </w:ins>
      <w:ins w:id="202" w:author="M5" w:date="2023-06-03T06:44:13Z">
        <w:r>
          <w:rPr>
            <w:rFonts w:hint="eastAsia"/>
            <w:highlight w:val="cyan"/>
            <w:lang w:val="en-US" w:eastAsia="zh-CN"/>
            <w:rPrChange w:id="203" w:author="Jupytr" w:date="2023-06-28T12:00:52Z">
              <w:rPr>
                <w:rFonts w:hint="eastAsia"/>
                <w:lang w:val="en-US" w:eastAsia="zh-CN"/>
              </w:rPr>
            </w:rPrChange>
          </w:rPr>
          <w:t>进入</w:t>
        </w:r>
      </w:ins>
      <w:ins w:id="204" w:author="M5" w:date="2023-06-03T06:44:14Z">
        <w:r>
          <w:rPr>
            <w:rFonts w:hint="eastAsia"/>
            <w:highlight w:val="cyan"/>
            <w:lang w:val="en-US" w:eastAsia="zh-CN"/>
            <w:rPrChange w:id="205" w:author="Jupytr" w:date="2023-06-28T12:00:52Z">
              <w:rPr>
                <w:rFonts w:hint="eastAsia"/>
                <w:lang w:val="en-US" w:eastAsia="zh-CN"/>
              </w:rPr>
            </w:rPrChange>
          </w:rPr>
          <w:t>A</w:t>
        </w:r>
      </w:ins>
      <w:ins w:id="206" w:author="M5" w:date="2023-06-03T06:44:15Z">
        <w:r>
          <w:rPr>
            <w:rFonts w:hint="eastAsia"/>
            <w:highlight w:val="cyan"/>
            <w:lang w:val="en-US" w:eastAsia="zh-CN"/>
            <w:rPrChange w:id="207" w:author="Jupytr" w:date="2023-06-28T12:00:52Z">
              <w:rPr>
                <w:rFonts w:hint="eastAsia"/>
                <w:lang w:val="en-US" w:eastAsia="zh-CN"/>
              </w:rPr>
            </w:rPrChange>
          </w:rPr>
          <w:t>分区</w:t>
        </w:r>
      </w:ins>
      <w:ins w:id="208" w:author="M5" w:date="2023-06-03T06:44:20Z">
        <w:r>
          <w:rPr>
            <w:rFonts w:hint="eastAsia"/>
            <w:lang w:val="en-US" w:eastAsia="zh-CN"/>
          </w:rPr>
          <w:t>，</w:t>
        </w:r>
      </w:ins>
      <w:ins w:id="209" w:author="M5" w:date="2023-06-03T06:44:21Z">
        <w:r>
          <w:rPr>
            <w:rFonts w:hint="eastAsia"/>
            <w:lang w:val="en-US" w:eastAsia="zh-CN"/>
          </w:rPr>
          <w:t>即</w:t>
        </w:r>
      </w:ins>
      <w:ins w:id="210" w:author="M5" w:date="2023-06-03T06:44:23Z">
        <w:r>
          <w:rPr>
            <w:rFonts w:hint="eastAsia"/>
            <w:lang w:val="en-US" w:eastAsia="zh-CN"/>
          </w:rPr>
          <w:t>以A</w:t>
        </w:r>
      </w:ins>
      <w:ins w:id="211" w:author="M5" w:date="2023-06-03T06:44:24Z">
        <w:r>
          <w:rPr>
            <w:rFonts w:hint="eastAsia"/>
            <w:lang w:val="en-US" w:eastAsia="zh-CN"/>
          </w:rPr>
          <w:t>分区</w:t>
        </w:r>
      </w:ins>
      <w:ins w:id="212" w:author="M5" w:date="2023-06-03T06:44:30Z">
        <w:r>
          <w:rPr>
            <w:rFonts w:hint="eastAsia"/>
            <w:lang w:val="en-US" w:eastAsia="zh-CN"/>
          </w:rPr>
          <w:t>为</w:t>
        </w:r>
      </w:ins>
      <w:ins w:id="213" w:author="M5" w:date="2023-06-03T06:44:31Z">
        <w:r>
          <w:rPr>
            <w:rFonts w:hint="eastAsia"/>
            <w:lang w:val="en-US" w:eastAsia="zh-CN"/>
          </w:rPr>
          <w:t>当前</w:t>
        </w:r>
      </w:ins>
      <w:ins w:id="214" w:author="M5" w:date="2023-06-03T06:44:32Z">
        <w:r>
          <w:rPr>
            <w:rFonts w:hint="eastAsia"/>
            <w:lang w:val="en-US" w:eastAsia="zh-CN"/>
          </w:rPr>
          <w:t>分区</w:t>
        </w:r>
      </w:ins>
      <w:ins w:id="215" w:author="M5" w:date="2023-06-03T07:46:40Z">
        <w:r>
          <w:rPr>
            <w:rFonts w:hint="eastAsia"/>
            <w:lang w:val="en-US" w:eastAsia="zh-CN"/>
          </w:rPr>
          <w:t>,</w:t>
        </w:r>
      </w:ins>
      <w:ins w:id="216" w:author="M5" w:date="2023-06-03T07:46:46Z">
        <w:r>
          <w:rPr>
            <w:rFonts w:hint="eastAsia"/>
            <w:lang w:val="en-US" w:eastAsia="zh-CN"/>
          </w:rPr>
          <w:t>盘符</w:t>
        </w:r>
      </w:ins>
      <w:ins w:id="217" w:author="M5" w:date="2023-06-03T07:46:48Z">
        <w:r>
          <w:rPr>
            <w:rFonts w:hint="eastAsia"/>
            <w:lang w:val="en-US" w:eastAsia="zh-CN"/>
          </w:rPr>
          <w:t>为</w:t>
        </w:r>
      </w:ins>
      <w:ins w:id="218" w:author="M5" w:date="2023-06-03T07:46:54Z">
        <w:r>
          <w:rPr>
            <w:rFonts w:hint="eastAsia"/>
            <w:lang w:val="en-US" w:eastAsia="zh-CN"/>
          </w:rPr>
          <w:t>A</w:t>
        </w:r>
      </w:ins>
      <w:ins w:id="219" w:author="M5" w:date="2023-06-03T07:46:59Z">
        <w:r>
          <w:rPr>
            <w:rFonts w:hint="eastAsia"/>
            <w:lang w:val="en-US" w:eastAsia="zh-CN"/>
          </w:rPr>
          <w:t>#</w:t>
        </w:r>
      </w:ins>
      <w:ins w:id="220" w:author="M5" w:date="2023-06-03T07:47:00Z">
        <w:r>
          <w:rPr>
            <w:rFonts w:hint="eastAsia"/>
            <w:lang w:val="en-US" w:eastAsia="zh-CN"/>
          </w:rPr>
          <w:t>，</w:t>
        </w:r>
      </w:ins>
      <w:ins w:id="221" w:author="M5" w:date="2023-06-03T07:47:02Z">
        <w:r>
          <w:rPr>
            <w:rFonts w:hint="eastAsia"/>
            <w:lang w:val="en-US" w:eastAsia="zh-CN"/>
          </w:rPr>
          <w:t>B</w:t>
        </w:r>
      </w:ins>
      <w:ins w:id="222" w:author="M5" w:date="2023-06-03T07:47:03Z">
        <w:r>
          <w:rPr>
            <w:rFonts w:hint="eastAsia"/>
            <w:lang w:val="en-US" w:eastAsia="zh-CN"/>
          </w:rPr>
          <w:t>#</w:t>
        </w:r>
      </w:ins>
      <w:ins w:id="223" w:author="M5" w:date="2023-06-03T06:44:15Z">
        <w:r>
          <w:rPr>
            <w:rFonts w:hint="eastAsia"/>
            <w:lang w:val="en-US" w:eastAsia="zh-CN"/>
          </w:rPr>
          <w:t>。</w:t>
        </w:r>
      </w:ins>
    </w:p>
    <w:p>
      <w:pPr>
        <w:numPr>
          <w:ilvl w:val="0"/>
          <w:numId w:val="1"/>
          <w:ins w:id="225" w:author="M5" w:date="2023-06-03T08:30:56Z"/>
        </w:numPr>
        <w:ind w:left="425" w:hanging="425"/>
        <w:rPr>
          <w:ins w:id="226" w:author="M5" w:date="2023-06-03T06:04:54Z"/>
          <w:rFonts w:hint="default"/>
          <w:lang w:val="en-US" w:eastAsia="zh-CN"/>
        </w:rPr>
        <w:pPrChange w:id="224" w:author="M5" w:date="2023-06-03T08:30:56Z">
          <w:pPr>
            <w:ind w:firstLine="420"/>
          </w:pPr>
        </w:pPrChange>
      </w:pPr>
      <w:ins w:id="227" w:author="M5" w:date="2023-06-03T06:41:54Z">
        <w:r>
          <w:rPr>
            <w:rFonts w:hint="eastAsia"/>
            <w:b/>
            <w:bCs/>
            <w:lang w:val="en-US" w:eastAsia="zh-CN"/>
            <w:rPrChange w:id="228" w:author="M5" w:date="2023-06-03T06:45:01Z">
              <w:rPr>
                <w:rFonts w:hint="eastAsia"/>
                <w:lang w:val="en-US" w:eastAsia="zh-CN"/>
              </w:rPr>
            </w:rPrChange>
          </w:rPr>
          <w:t>C</w:t>
        </w:r>
      </w:ins>
      <w:ins w:id="229" w:author="M5" w:date="2023-06-03T06:41:56Z">
        <w:r>
          <w:rPr>
            <w:rFonts w:hint="eastAsia"/>
            <w:b/>
            <w:bCs/>
            <w:lang w:val="en-US" w:eastAsia="zh-CN"/>
            <w:rPrChange w:id="230" w:author="M5" w:date="2023-06-03T06:45:01Z">
              <w:rPr>
                <w:rFonts w:hint="eastAsia"/>
                <w:lang w:val="en-US" w:eastAsia="zh-CN"/>
              </w:rPr>
            </w:rPrChange>
          </w:rPr>
          <w:t>hg</w:t>
        </w:r>
      </w:ins>
      <w:ins w:id="231" w:author="M5" w:date="2023-06-03T06:42:00Z">
        <w:r>
          <w:rPr>
            <w:rFonts w:hint="eastAsia"/>
            <w:b/>
            <w:bCs/>
            <w:lang w:val="en-US" w:eastAsia="zh-CN"/>
            <w:rPrChange w:id="232" w:author="M5" w:date="2023-06-03T06:45:01Z">
              <w:rPr>
                <w:rFonts w:hint="eastAsia"/>
                <w:lang w:val="en-US" w:eastAsia="zh-CN"/>
              </w:rPr>
            </w:rPrChange>
          </w:rPr>
          <w:t>Di</w:t>
        </w:r>
      </w:ins>
      <w:ins w:id="233" w:author="M5" w:date="2023-06-03T06:42:01Z">
        <w:r>
          <w:rPr>
            <w:rFonts w:hint="eastAsia"/>
            <w:b/>
            <w:bCs/>
            <w:lang w:val="en-US" w:eastAsia="zh-CN"/>
            <w:rPrChange w:id="234" w:author="M5" w:date="2023-06-03T06:45:01Z">
              <w:rPr>
                <w:rFonts w:hint="eastAsia"/>
                <w:lang w:val="en-US" w:eastAsia="zh-CN"/>
              </w:rPr>
            </w:rPrChange>
          </w:rPr>
          <w:t>sk</w:t>
        </w:r>
      </w:ins>
      <w:ins w:id="235" w:author="M5" w:date="2023-06-03T06:42:03Z">
        <w:r>
          <w:rPr>
            <w:rFonts w:hint="eastAsia"/>
            <w:b/>
            <w:bCs/>
            <w:lang w:val="en-US" w:eastAsia="zh-CN"/>
            <w:rPrChange w:id="236" w:author="M5" w:date="2023-06-03T06:45:01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237" w:author="M5" w:date="2023-06-03T06:44:40Z">
        <w:r>
          <w:rPr>
            <w:rFonts w:hint="eastAsia"/>
            <w:b/>
            <w:bCs/>
            <w:lang w:val="en-US" w:eastAsia="zh-CN"/>
            <w:rPrChange w:id="238" w:author="M5" w:date="2023-06-03T06:45:01Z">
              <w:rPr>
                <w:rFonts w:hint="eastAsia"/>
                <w:lang w:val="en-US" w:eastAsia="zh-CN"/>
              </w:rPr>
            </w:rPrChange>
          </w:rPr>
          <w:t>B</w:t>
        </w:r>
      </w:ins>
      <w:ins w:id="239" w:author="M5" w:date="2023-06-03T06:45:04Z">
        <w:r>
          <w:rPr>
            <w:rFonts w:hint="eastAsia"/>
            <w:b/>
            <w:bCs/>
            <w:lang w:val="en-US" w:eastAsia="zh-CN"/>
          </w:rPr>
          <w:t xml:space="preserve">   </w:t>
        </w:r>
      </w:ins>
      <w:ins w:id="240" w:author="M5" w:date="2023-06-03T06:42:17Z">
        <w:r>
          <w:rPr>
            <w:rFonts w:hint="eastAsia"/>
            <w:lang w:val="en-US" w:eastAsia="zh-CN"/>
          </w:rPr>
          <w:t>//</w:t>
        </w:r>
      </w:ins>
      <w:ins w:id="241" w:author="M5" w:date="2023-06-03T06:42:52Z">
        <w:r>
          <w:rPr>
            <w:rFonts w:hint="eastAsia"/>
            <w:lang w:val="en-US" w:eastAsia="zh-CN"/>
          </w:rPr>
          <w:t>将</w:t>
        </w:r>
      </w:ins>
      <w:ins w:id="242" w:author="M5" w:date="2023-06-03T06:42:53Z">
        <w:r>
          <w:rPr>
            <w:rFonts w:hint="eastAsia"/>
            <w:lang w:val="en-US" w:eastAsia="zh-CN"/>
          </w:rPr>
          <w:t>当前</w:t>
        </w:r>
      </w:ins>
      <w:ins w:id="243" w:author="M5" w:date="2023-06-03T06:42:54Z">
        <w:r>
          <w:rPr>
            <w:rFonts w:hint="eastAsia"/>
            <w:lang w:val="en-US" w:eastAsia="zh-CN"/>
          </w:rPr>
          <w:t>分区</w:t>
        </w:r>
      </w:ins>
      <w:ins w:id="244" w:author="M5" w:date="2023-06-03T06:42:43Z">
        <w:r>
          <w:rPr>
            <w:rFonts w:hint="eastAsia"/>
            <w:lang w:val="en-US" w:eastAsia="zh-CN"/>
          </w:rPr>
          <w:t>切换</w:t>
        </w:r>
      </w:ins>
      <w:ins w:id="245" w:author="M5" w:date="2023-06-03T06:42:44Z">
        <w:r>
          <w:rPr>
            <w:rFonts w:hint="eastAsia"/>
            <w:lang w:val="en-US" w:eastAsia="zh-CN"/>
          </w:rPr>
          <w:t>到</w:t>
        </w:r>
      </w:ins>
      <w:ins w:id="246" w:author="M5" w:date="2023-06-03T07:11:46Z">
        <w:r>
          <w:rPr>
            <w:rFonts w:hint="eastAsia"/>
            <w:lang w:val="en-US" w:eastAsia="zh-CN"/>
          </w:rPr>
          <w:t>B</w:t>
        </w:r>
      </w:ins>
      <w:ins w:id="247" w:author="M5" w:date="2023-06-03T06:43:05Z">
        <w:r>
          <w:rPr>
            <w:rFonts w:hint="eastAsia"/>
            <w:lang w:val="en-US" w:eastAsia="zh-CN"/>
          </w:rPr>
          <w:t>分区</w:t>
        </w:r>
      </w:ins>
    </w:p>
    <w:p>
      <w:pPr>
        <w:ind w:firstLine="420"/>
        <w:rPr>
          <w:del w:id="248" w:author="M5" w:date="2023-06-03T06:04:50Z"/>
          <w:rFonts w:hint="default"/>
          <w:lang w:val="en-US" w:eastAsia="zh-CN"/>
        </w:rPr>
      </w:pPr>
    </w:p>
    <w:p>
      <w:pPr>
        <w:pStyle w:val="4"/>
      </w:pPr>
      <w:ins w:id="249" w:author="M5" w:date="2023-06-03T08:01:03Z">
        <w:r>
          <w:rPr>
            <w:rFonts w:hint="eastAsia"/>
            <w:lang w:val="en-US" w:eastAsia="zh-CN"/>
          </w:rPr>
          <w:t>2、</w:t>
        </w:r>
      </w:ins>
      <w:ins w:id="250" w:author="M5" w:date="2023-06-03T08:14:45Z">
        <w:r>
          <w:rPr>
            <w:rFonts w:hint="eastAsia"/>
            <w:lang w:val="en-US" w:eastAsia="zh-CN"/>
          </w:rPr>
          <w:t>任务1——</w:t>
        </w:r>
      </w:ins>
      <w:del w:id="251" w:author="M5" w:date="2023-06-03T08:01:02Z">
        <w:r>
          <w:rPr>
            <w:rFonts w:hint="eastAsia"/>
          </w:rPr>
          <w:delText>(</w:delText>
        </w:r>
      </w:del>
      <w:del w:id="252" w:author="M5" w:date="2023-06-03T08:01:02Z">
        <w:r>
          <w:rPr/>
          <w:delText>2</w:delText>
        </w:r>
      </w:del>
      <w:del w:id="253" w:author="M5" w:date="2023-06-03T08:01:02Z">
        <w:r>
          <w:rPr>
            <w:rFonts w:hint="eastAsia"/>
          </w:rPr>
          <w:delText>)</w:delText>
        </w:r>
      </w:del>
      <w:del w:id="254" w:author="M5" w:date="2023-06-03T08:01:01Z">
        <w:r>
          <w:rPr>
            <w:rFonts w:hint="eastAsia"/>
          </w:rPr>
          <w:delText xml:space="preserve"> </w:delText>
        </w:r>
      </w:del>
      <w:ins w:id="255" w:author="M5" w:date="2023-06-03T06:26:31Z">
        <w:r>
          <w:rPr>
            <w:rFonts w:hint="eastAsia"/>
            <w:lang w:val="en-US" w:eastAsia="zh-CN"/>
          </w:rPr>
          <w:t>设计</w:t>
        </w:r>
      </w:ins>
      <w:ins w:id="256" w:author="M5" w:date="2023-06-03T06:01:32Z">
        <w:r>
          <w:rPr>
            <w:rFonts w:hint="eastAsia"/>
            <w:lang w:val="en-US" w:eastAsia="zh-CN"/>
          </w:rPr>
          <w:t>实现</w:t>
        </w:r>
      </w:ins>
      <w:del w:id="257" w:author="M5" w:date="2023-06-03T06:10:28Z">
        <w:r>
          <w:rPr>
            <w:rFonts w:hint="eastAsia"/>
          </w:rPr>
          <w:delText>磁盘空闲空间管理</w:delText>
        </w:r>
      </w:del>
      <w:ins w:id="258" w:author="M5" w:date="2023-06-03T06:01:24Z">
        <w:r>
          <w:rPr>
            <w:rFonts w:hint="eastAsia"/>
          </w:rPr>
          <w:t>磁盘空闲空间管理</w:t>
        </w:r>
      </w:ins>
      <w:del w:id="259" w:author="M5" w:date="2023-06-03T06:00:59Z">
        <w:r>
          <w:rPr>
            <w:rFonts w:hint="eastAsia"/>
          </w:rPr>
          <w:delText xml:space="preserve"> 详见2022-</w:delText>
        </w:r>
      </w:del>
      <w:del w:id="260" w:author="M5" w:date="2023-06-03T06:00:59Z">
        <w:r>
          <w:rPr/>
          <w:delText>os5-1.ppt 72-80</w:delText>
        </w:r>
      </w:del>
      <w:del w:id="261" w:author="M5" w:date="2023-06-03T06:00:59Z">
        <w:r>
          <w:rPr>
            <w:rFonts w:hint="eastAsia"/>
          </w:rPr>
          <w:delText>页</w:delText>
        </w:r>
      </w:del>
    </w:p>
    <w:p>
      <w:pPr>
        <w:ind w:firstLine="420"/>
        <w:rPr>
          <w:ins w:id="262" w:author="M5" w:date="2023-06-03T06:25:29Z"/>
          <w:rFonts w:hint="eastAsia"/>
          <w:lang w:val="en-US" w:eastAsia="zh-CN"/>
        </w:rPr>
      </w:pPr>
      <w:ins w:id="263" w:author="M5" w:date="2023-06-03T06:16:37Z">
        <w:r>
          <w:rPr>
            <w:rFonts w:hint="eastAsia"/>
            <w:lang w:val="en-US" w:eastAsia="zh-CN"/>
          </w:rPr>
          <w:t>针对</w:t>
        </w:r>
      </w:ins>
      <w:ins w:id="264" w:author="M5" w:date="2023-06-03T06:17:34Z">
        <w:r>
          <w:rPr>
            <w:rFonts w:hint="eastAsia"/>
            <w:lang w:val="en-US" w:eastAsia="zh-CN"/>
          </w:rPr>
          <w:t>多个</w:t>
        </w:r>
      </w:ins>
      <w:ins w:id="265" w:author="M5" w:date="2023-06-03T06:17:35Z">
        <w:r>
          <w:rPr>
            <w:rFonts w:hint="eastAsia"/>
            <w:lang w:val="en-US" w:eastAsia="zh-CN"/>
          </w:rPr>
          <w:t>磁盘</w:t>
        </w:r>
      </w:ins>
      <w:ins w:id="266" w:author="M5" w:date="2023-06-03T06:17:37Z">
        <w:r>
          <w:rPr>
            <w:rFonts w:hint="eastAsia"/>
            <w:lang w:val="en-US" w:eastAsia="zh-CN"/>
          </w:rPr>
          <w:t>分区，</w:t>
        </w:r>
      </w:ins>
      <w:ins w:id="267" w:author="M5" w:date="2023-06-03T06:16:08Z">
        <w:r>
          <w:rPr>
            <w:rFonts w:hint="eastAsia"/>
            <w:lang w:val="en-US" w:eastAsia="zh-CN"/>
          </w:rPr>
          <w:t>选择</w:t>
        </w:r>
      </w:ins>
      <w:ins w:id="268" w:author="M5" w:date="2023-06-03T06:24:21Z">
        <w:r>
          <w:rPr>
            <w:rFonts w:hint="eastAsia"/>
            <w:lang w:val="en-US" w:eastAsia="zh-CN"/>
          </w:rPr>
          <w:t>至少</w:t>
        </w:r>
      </w:ins>
      <w:ins w:id="269" w:author="M5" w:date="2023-06-03T06:19:21Z">
        <w:r>
          <w:rPr>
            <w:rFonts w:hint="eastAsia"/>
            <w:highlight w:val="yellow"/>
            <w:lang w:val="en-US" w:eastAsia="zh-CN"/>
            <w:rPrChange w:id="270" w:author="Jupytr" w:date="2023-06-08T13:10:32Z">
              <w:rPr>
                <w:rFonts w:hint="eastAsia"/>
                <w:lang w:val="en-US" w:eastAsia="zh-CN"/>
              </w:rPr>
            </w:rPrChange>
          </w:rPr>
          <w:t>二</w:t>
        </w:r>
      </w:ins>
      <w:ins w:id="271" w:author="M5" w:date="2023-06-03T06:16:11Z">
        <w:r>
          <w:rPr>
            <w:rFonts w:hint="eastAsia"/>
            <w:highlight w:val="yellow"/>
            <w:lang w:val="en-US" w:eastAsia="zh-CN"/>
            <w:rPrChange w:id="272" w:author="Jupytr" w:date="2023-06-08T13:10:32Z">
              <w:rPr>
                <w:rFonts w:hint="eastAsia"/>
                <w:lang w:val="en-US" w:eastAsia="zh-CN"/>
              </w:rPr>
            </w:rPrChange>
          </w:rPr>
          <w:t>种</w:t>
        </w:r>
      </w:ins>
      <w:del w:id="273" w:author="M5" w:date="2023-06-03T06:12:51Z">
        <w:r>
          <w:rPr>
            <w:rFonts w:hint="eastAsia"/>
            <w:highlight w:val="yellow"/>
            <w:rPrChange w:id="274" w:author="Jupytr" w:date="2023-06-06T08:56:13Z">
              <w:rPr>
                <w:rFonts w:hint="eastAsia"/>
              </w:rPr>
            </w:rPrChange>
          </w:rPr>
          <w:delText>该系统中的</w:delText>
        </w:r>
      </w:del>
      <w:del w:id="275" w:author="M5" w:date="2023-06-03T06:19:39Z">
        <w:r>
          <w:rPr>
            <w:rFonts w:hint="eastAsia"/>
            <w:highlight w:val="yellow"/>
            <w:rPrChange w:id="276" w:author="Jupytr" w:date="2023-06-06T08:56:13Z">
              <w:rPr>
                <w:rFonts w:hint="eastAsia"/>
              </w:rPr>
            </w:rPrChange>
          </w:rPr>
          <w:delText>磁盘</w:delText>
        </w:r>
      </w:del>
      <w:r>
        <w:rPr>
          <w:rFonts w:hint="eastAsia"/>
          <w:highlight w:val="yellow"/>
          <w:rPrChange w:id="277" w:author="Jupytr" w:date="2023-06-06T08:56:13Z">
            <w:rPr>
              <w:rFonts w:hint="eastAsia"/>
            </w:rPr>
          </w:rPrChange>
        </w:rPr>
        <w:t>空闲空间管理</w:t>
      </w:r>
      <w:del w:id="278" w:author="M5" w:date="2023-06-03T06:14:46Z">
        <w:r>
          <w:rPr>
            <w:rFonts w:hint="default"/>
            <w:highlight w:val="yellow"/>
            <w:lang w:val="en-US"/>
            <w:rPrChange w:id="279" w:author="Jupytr" w:date="2023-06-06T08:56:13Z">
              <w:rPr>
                <w:rFonts w:hint="default"/>
                <w:lang w:val="en-US"/>
              </w:rPr>
            </w:rPrChange>
          </w:rPr>
          <w:delText>可选择位示图或其他方法</w:delText>
        </w:r>
      </w:del>
      <w:ins w:id="280" w:author="M5" w:date="2023-06-03T06:14:47Z">
        <w:r>
          <w:rPr>
            <w:rFonts w:hint="eastAsia"/>
            <w:highlight w:val="yellow"/>
            <w:lang w:val="en-US" w:eastAsia="zh-CN"/>
            <w:rPrChange w:id="281" w:author="Jupytr" w:date="2023-06-06T08:56:13Z">
              <w:rPr>
                <w:rFonts w:hint="eastAsia"/>
                <w:lang w:val="en-US" w:eastAsia="zh-CN"/>
              </w:rPr>
            </w:rPrChange>
          </w:rPr>
          <w:t>方式</w:t>
        </w:r>
      </w:ins>
      <w:del w:id="282" w:author="M5" w:date="2023-06-03T06:19:25Z">
        <w:r>
          <w:rPr>
            <w:rFonts w:hint="eastAsia"/>
          </w:rPr>
          <w:delText>。</w:delText>
        </w:r>
      </w:del>
      <w:ins w:id="283" w:author="M5" w:date="2023-06-03T06:19:30Z">
        <w:r>
          <w:rPr>
            <w:rFonts w:hint="eastAsia"/>
            <w:lang w:val="en-US" w:eastAsia="zh-CN"/>
          </w:rPr>
          <w:t>进行</w:t>
        </w:r>
      </w:ins>
      <w:ins w:id="284" w:author="M5" w:date="2023-06-03T06:19:46Z">
        <w:r>
          <w:rPr>
            <w:rFonts w:hint="eastAsia"/>
            <w:highlight w:val="yellow"/>
            <w:lang w:val="en-US" w:eastAsia="zh-CN"/>
            <w:rPrChange w:id="285" w:author="Jupytr" w:date="2023-06-08T13:10:41Z">
              <w:rPr>
                <w:rFonts w:hint="eastAsia"/>
                <w:lang w:val="en-US" w:eastAsia="zh-CN"/>
              </w:rPr>
            </w:rPrChange>
          </w:rPr>
          <w:t>磁盘空闲空间管理</w:t>
        </w:r>
      </w:ins>
      <w:ins w:id="286" w:author="M5" w:date="2023-06-03T06:19:48Z">
        <w:r>
          <w:rPr>
            <w:rFonts w:hint="eastAsia"/>
            <w:lang w:val="en-US" w:eastAsia="zh-CN"/>
          </w:rPr>
          <w:t>，</w:t>
        </w:r>
      </w:ins>
      <w:ins w:id="287" w:author="M5" w:date="2023-06-03T06:24:10Z">
        <w:r>
          <w:rPr>
            <w:rFonts w:hint="eastAsia"/>
            <w:lang w:val="en-US" w:eastAsia="zh-CN"/>
          </w:rPr>
          <w:t>要求</w:t>
        </w:r>
      </w:ins>
      <w:ins w:id="288" w:author="M5" w:date="2023-06-03T06:19:50Z">
        <w:r>
          <w:rPr>
            <w:rFonts w:hint="eastAsia"/>
            <w:lang w:val="en-US" w:eastAsia="zh-CN"/>
          </w:rPr>
          <w:t>A</w:t>
        </w:r>
      </w:ins>
      <w:ins w:id="289" w:author="M5" w:date="2023-06-03T06:19:53Z">
        <w:r>
          <w:rPr>
            <w:rFonts w:hint="eastAsia"/>
            <w:lang w:val="en-US" w:eastAsia="zh-CN"/>
          </w:rPr>
          <w:t>分区</w:t>
        </w:r>
      </w:ins>
      <w:ins w:id="290" w:author="M5" w:date="2023-06-03T06:19:54Z">
        <w:r>
          <w:rPr>
            <w:rFonts w:hint="eastAsia"/>
            <w:lang w:val="en-US" w:eastAsia="zh-CN"/>
          </w:rPr>
          <w:t>采用</w:t>
        </w:r>
      </w:ins>
      <w:ins w:id="291" w:author="M5" w:date="2023-06-03T06:19:56Z">
        <w:r>
          <w:rPr>
            <w:rFonts w:hint="eastAsia"/>
            <w:highlight w:val="yellow"/>
            <w:lang w:val="en-US" w:eastAsia="zh-CN"/>
            <w:rPrChange w:id="292" w:author="Jupytr" w:date="2023-06-06T08:56:05Z">
              <w:rPr>
                <w:rFonts w:hint="eastAsia"/>
                <w:lang w:val="en-US" w:eastAsia="zh-CN"/>
              </w:rPr>
            </w:rPrChange>
          </w:rPr>
          <w:t>位示图</w:t>
        </w:r>
      </w:ins>
      <w:ins w:id="293" w:author="M5" w:date="2023-06-03T06:19:59Z">
        <w:r>
          <w:rPr>
            <w:rFonts w:hint="eastAsia"/>
            <w:highlight w:val="yellow"/>
            <w:lang w:val="en-US" w:eastAsia="zh-CN"/>
            <w:rPrChange w:id="294" w:author="Jupytr" w:date="2023-06-06T08:56:05Z">
              <w:rPr>
                <w:rFonts w:hint="eastAsia"/>
                <w:lang w:val="en-US" w:eastAsia="zh-CN"/>
              </w:rPr>
            </w:rPrChange>
          </w:rPr>
          <w:t>方式</w:t>
        </w:r>
      </w:ins>
      <w:ins w:id="295" w:author="M5" w:date="2023-06-03T06:19:59Z">
        <w:r>
          <w:rPr>
            <w:rFonts w:hint="eastAsia"/>
            <w:lang w:val="en-US" w:eastAsia="zh-CN"/>
          </w:rPr>
          <w:t>，</w:t>
        </w:r>
      </w:ins>
      <w:ins w:id="296" w:author="M5" w:date="2023-06-03T06:20:01Z">
        <w:r>
          <w:rPr>
            <w:rFonts w:hint="eastAsia"/>
            <w:lang w:val="en-US" w:eastAsia="zh-CN"/>
          </w:rPr>
          <w:t>B</w:t>
        </w:r>
      </w:ins>
      <w:ins w:id="297" w:author="M5" w:date="2023-06-03T06:20:02Z">
        <w:r>
          <w:rPr>
            <w:rFonts w:hint="eastAsia"/>
            <w:lang w:val="en-US" w:eastAsia="zh-CN"/>
          </w:rPr>
          <w:t>分区</w:t>
        </w:r>
      </w:ins>
      <w:ins w:id="298" w:author="M5" w:date="2023-06-03T06:20:03Z">
        <w:r>
          <w:rPr>
            <w:rFonts w:hint="eastAsia"/>
            <w:lang w:val="en-US" w:eastAsia="zh-CN"/>
          </w:rPr>
          <w:t>采用</w:t>
        </w:r>
      </w:ins>
      <w:ins w:id="299" w:author="M5" w:date="2023-06-03T06:24:18Z">
        <w:r>
          <w:rPr>
            <w:rFonts w:hint="eastAsia"/>
            <w:lang w:val="en-US" w:eastAsia="zh-CN"/>
          </w:rPr>
          <w:t>其它</w:t>
        </w:r>
      </w:ins>
      <w:ins w:id="300" w:author="M5" w:date="2023-06-03T06:24:36Z">
        <w:r>
          <w:rPr>
            <w:rFonts w:hint="eastAsia"/>
          </w:rPr>
          <w:t>空闲</w:t>
        </w:r>
      </w:ins>
      <w:ins w:id="301" w:author="M5" w:date="2023-06-03T06:24:39Z">
        <w:r>
          <w:rPr>
            <w:rFonts w:hint="eastAsia"/>
            <w:lang w:val="en-US" w:eastAsia="zh-CN"/>
          </w:rPr>
          <w:t>分区</w:t>
        </w:r>
      </w:ins>
      <w:ins w:id="302" w:author="M5" w:date="2023-06-03T06:24:36Z">
        <w:r>
          <w:rPr>
            <w:rFonts w:hint="eastAsia"/>
          </w:rPr>
          <w:t>管理</w:t>
        </w:r>
      </w:ins>
      <w:ins w:id="303" w:author="M5" w:date="2023-06-03T06:24:36Z">
        <w:r>
          <w:rPr>
            <w:rFonts w:hint="eastAsia"/>
            <w:lang w:val="en-US" w:eastAsia="zh-CN"/>
          </w:rPr>
          <w:t>方式</w:t>
        </w:r>
      </w:ins>
      <w:ins w:id="304" w:author="M5" w:date="2023-06-03T06:20:19Z">
        <w:r>
          <w:rPr>
            <w:rFonts w:hint="eastAsia"/>
            <w:lang w:val="en-US" w:eastAsia="zh-CN"/>
          </w:rPr>
          <w:t>。</w:t>
        </w:r>
      </w:ins>
      <w:ins w:id="305" w:author="M5" w:date="2023-06-03T06:25:37Z">
        <w:r>
          <w:rPr>
            <w:rFonts w:hint="eastAsia"/>
            <w:lang w:val="en-US" w:eastAsia="zh-CN"/>
          </w:rPr>
          <w:t>设计实现如下命令：</w:t>
        </w:r>
      </w:ins>
    </w:p>
    <w:p>
      <w:pPr>
        <w:numPr>
          <w:ilvl w:val="0"/>
          <w:numId w:val="1"/>
          <w:ins w:id="307" w:author="Jupytr" w:date="2023-07-10T07:40:34Z"/>
        </w:numPr>
        <w:ind w:left="425" w:hanging="425"/>
        <w:jc w:val="left"/>
        <w:rPr>
          <w:ins w:id="308" w:author="M5" w:date="2023-06-03T06:41:45Z"/>
          <w:rFonts w:hint="eastAsia"/>
          <w:highlight w:val="yellow"/>
          <w:lang w:val="en-US" w:eastAsia="zh-CN"/>
          <w:rPrChange w:id="309" w:author="Jupytr" w:date="2023-06-20T09:39:28Z">
            <w:rPr>
              <w:ins w:id="310" w:author="M5" w:date="2023-06-03T06:41:45Z"/>
              <w:rFonts w:hint="eastAsia"/>
              <w:lang w:val="en-US" w:eastAsia="zh-CN"/>
            </w:rPr>
          </w:rPrChange>
        </w:rPr>
        <w:pPrChange w:id="306" w:author="Jupytr" w:date="2023-07-10T07:40:34Z">
          <w:pPr>
            <w:ind w:firstLine="420"/>
          </w:pPr>
        </w:pPrChange>
      </w:pPr>
      <w:ins w:id="311" w:author="M5" w:date="2023-06-03T06:25:30Z">
        <w:r>
          <w:rPr>
            <w:rFonts w:hint="eastAsia"/>
            <w:b/>
            <w:bCs/>
            <w:lang w:val="en-US" w:eastAsia="zh-CN"/>
          </w:rPr>
          <w:t xml:space="preserve">ShowDisk  X </w:t>
        </w:r>
      </w:ins>
      <w:ins w:id="312" w:author="M5" w:date="2023-06-03T06:25:30Z">
        <w:r>
          <w:rPr>
            <w:rFonts w:hint="eastAsia"/>
            <w:lang w:val="en-US" w:eastAsia="zh-CN"/>
          </w:rPr>
          <w:t xml:space="preserve">   //显示X分区的空间统计情况，包括</w:t>
        </w:r>
      </w:ins>
      <w:ins w:id="313" w:author="M5" w:date="2023-06-03T06:25:30Z">
        <w:r>
          <w:rPr>
            <w:rFonts w:hint="eastAsia"/>
            <w:highlight w:val="yellow"/>
            <w:lang w:val="en-US" w:eastAsia="zh-CN"/>
            <w:rPrChange w:id="314" w:author="Jupytr" w:date="2023-06-20T09:39:13Z">
              <w:rPr>
                <w:rFonts w:hint="eastAsia"/>
                <w:lang w:val="en-US" w:eastAsia="zh-CN"/>
              </w:rPr>
            </w:rPrChange>
          </w:rPr>
          <w:t>总空间大小</w:t>
        </w:r>
      </w:ins>
      <w:ins w:id="315" w:author="M5" w:date="2023-06-03T06:25:30Z">
        <w:r>
          <w:rPr>
            <w:rFonts w:hint="eastAsia"/>
            <w:lang w:val="en-US" w:eastAsia="zh-CN"/>
          </w:rPr>
          <w:t>，</w:t>
        </w:r>
      </w:ins>
      <w:ins w:id="316" w:author="M5" w:date="2023-06-03T06:25:30Z">
        <w:r>
          <w:rPr>
            <w:rFonts w:hint="eastAsia"/>
            <w:highlight w:val="yellow"/>
            <w:lang w:val="en-US" w:eastAsia="zh-CN"/>
            <w:rPrChange w:id="317" w:author="Jupytr" w:date="2023-06-20T09:39:22Z">
              <w:rPr>
                <w:rFonts w:hint="eastAsia"/>
                <w:lang w:val="en-US" w:eastAsia="zh-CN"/>
              </w:rPr>
            </w:rPrChange>
          </w:rPr>
          <w:t>已用空间大小</w:t>
        </w:r>
      </w:ins>
      <w:ins w:id="318" w:author="M5" w:date="2023-06-03T06:25:30Z">
        <w:r>
          <w:rPr>
            <w:rFonts w:hint="eastAsia"/>
            <w:lang w:val="en-US" w:eastAsia="zh-CN"/>
          </w:rPr>
          <w:t>和</w:t>
        </w:r>
      </w:ins>
      <w:ins w:id="319" w:author="M5" w:date="2023-06-03T06:25:30Z">
        <w:r>
          <w:rPr>
            <w:rFonts w:hint="eastAsia"/>
            <w:highlight w:val="yellow"/>
            <w:lang w:val="en-US" w:eastAsia="zh-CN"/>
            <w:rPrChange w:id="320" w:author="Jupytr" w:date="2023-06-20T09:39:28Z">
              <w:rPr>
                <w:rFonts w:hint="eastAsia"/>
                <w:lang w:val="en-US" w:eastAsia="zh-CN"/>
              </w:rPr>
            </w:rPrChange>
          </w:rPr>
          <w:t>可用空间大小</w:t>
        </w:r>
      </w:ins>
    </w:p>
    <w:p>
      <w:pPr>
        <w:ind w:firstLine="420"/>
        <w:rPr>
          <w:del w:id="321" w:author="M5" w:date="2023-06-03T06:41:49Z"/>
          <w:rFonts w:hint="default"/>
          <w:lang w:val="en-US" w:eastAsia="zh-CN"/>
        </w:rPr>
      </w:pPr>
    </w:p>
    <w:p>
      <w:pPr>
        <w:pStyle w:val="4"/>
        <w:rPr>
          <w:highlight w:val="yellow"/>
          <w:rPrChange w:id="322" w:author="Jupytr" w:date="2023-06-06T08:55:40Z">
            <w:rPr/>
          </w:rPrChange>
        </w:rPr>
      </w:pPr>
      <w:ins w:id="323" w:author="M5" w:date="2023-06-03T08:01:09Z">
        <w:r>
          <w:rPr>
            <w:rFonts w:hint="eastAsia"/>
            <w:lang w:val="en-US" w:eastAsia="zh-CN"/>
          </w:rPr>
          <w:t>3、</w:t>
        </w:r>
      </w:ins>
      <w:ins w:id="324" w:author="M5" w:date="2023-06-03T08:14:47Z">
        <w:r>
          <w:rPr>
            <w:rFonts w:hint="eastAsia"/>
            <w:lang w:val="en-US" w:eastAsia="zh-CN"/>
          </w:rPr>
          <w:t>任务1——</w:t>
        </w:r>
      </w:ins>
      <w:del w:id="325" w:author="M5" w:date="2023-06-03T08:01:08Z">
        <w:r>
          <w:rPr>
            <w:rFonts w:hint="eastAsia"/>
          </w:rPr>
          <w:delText>(</w:delText>
        </w:r>
      </w:del>
      <w:del w:id="326" w:author="M5" w:date="2023-06-03T08:01:07Z">
        <w:r>
          <w:rPr/>
          <w:delText>3</w:delText>
        </w:r>
      </w:del>
      <w:del w:id="327" w:author="M5" w:date="2023-06-03T08:01:07Z">
        <w:r>
          <w:rPr>
            <w:rFonts w:hint="eastAsia"/>
          </w:rPr>
          <w:delText xml:space="preserve">) </w:delText>
        </w:r>
      </w:del>
      <w:ins w:id="328" w:author="M5" w:date="2023-06-03T06:26:34Z">
        <w:r>
          <w:rPr>
            <w:rFonts w:hint="eastAsia"/>
            <w:lang w:val="en-US" w:eastAsia="zh-CN"/>
          </w:rPr>
          <w:t>设计</w:t>
        </w:r>
      </w:ins>
      <w:ins w:id="329" w:author="M5" w:date="2023-06-03T06:26:38Z">
        <w:r>
          <w:rPr>
            <w:rFonts w:hint="eastAsia"/>
            <w:lang w:val="en-US" w:eastAsia="zh-CN"/>
          </w:rPr>
          <w:t>实</w:t>
        </w:r>
      </w:ins>
      <w:ins w:id="330" w:author="M5" w:date="2023-06-03T06:26:38Z">
        <w:r>
          <w:rPr>
            <w:rFonts w:hint="eastAsia"/>
            <w:highlight w:val="yellow"/>
            <w:lang w:val="en-US" w:eastAsia="zh-CN"/>
            <w:rPrChange w:id="331" w:author="Jupytr" w:date="2023-06-06T08:55:40Z">
              <w:rPr>
                <w:rFonts w:hint="eastAsia"/>
                <w:lang w:val="en-US" w:eastAsia="zh-CN"/>
              </w:rPr>
            </w:rPrChange>
          </w:rPr>
          <w:t>现</w:t>
        </w:r>
      </w:ins>
      <w:r>
        <w:rPr>
          <w:rFonts w:hint="eastAsia"/>
          <w:highlight w:val="yellow"/>
          <w:rPrChange w:id="332" w:author="Jupytr" w:date="2023-06-06T08:55:40Z">
            <w:rPr>
              <w:rFonts w:hint="eastAsia"/>
            </w:rPr>
          </w:rPrChange>
        </w:rPr>
        <w:t>文件目录结构管理</w:t>
      </w:r>
      <w:del w:id="333" w:author="M5" w:date="2023-06-03T06:26:46Z">
        <w:r>
          <w:rPr>
            <w:rFonts w:hint="eastAsia"/>
            <w:highlight w:val="yellow"/>
            <w:rPrChange w:id="334" w:author="Jupytr" w:date="2023-06-06T08:55:40Z">
              <w:rPr>
                <w:rFonts w:hint="eastAsia"/>
              </w:rPr>
            </w:rPrChange>
          </w:rPr>
          <w:delText xml:space="preserve"> </w:delText>
        </w:r>
      </w:del>
      <w:del w:id="335" w:author="M5" w:date="2023-06-03T06:26:45Z">
        <w:r>
          <w:rPr>
            <w:rFonts w:hint="eastAsia"/>
            <w:highlight w:val="yellow"/>
            <w:rPrChange w:id="336" w:author="Jupytr" w:date="2023-06-06T08:55:40Z">
              <w:rPr>
                <w:rFonts w:hint="eastAsia"/>
              </w:rPr>
            </w:rPrChange>
          </w:rPr>
          <w:delText>详见2022-</w:delText>
        </w:r>
      </w:del>
      <w:del w:id="337" w:author="M5" w:date="2023-06-03T06:26:45Z">
        <w:r>
          <w:rPr>
            <w:highlight w:val="yellow"/>
            <w:rPrChange w:id="338" w:author="Jupytr" w:date="2023-06-06T08:55:40Z">
              <w:rPr/>
            </w:rPrChange>
          </w:rPr>
          <w:delText>os5-1.ppt 23-33</w:delText>
        </w:r>
      </w:del>
      <w:del w:id="339" w:author="M5" w:date="2023-06-03T06:26:45Z">
        <w:r>
          <w:rPr>
            <w:rFonts w:hint="eastAsia"/>
            <w:highlight w:val="yellow"/>
            <w:rPrChange w:id="340" w:author="Jupytr" w:date="2023-06-06T08:55:40Z">
              <w:rPr>
                <w:rFonts w:hint="eastAsia"/>
              </w:rPr>
            </w:rPrChange>
          </w:rPr>
          <w:delText>页</w:delText>
        </w:r>
      </w:del>
    </w:p>
    <w:p>
      <w:pPr>
        <w:ind w:firstLine="420"/>
        <w:rPr>
          <w:ins w:id="341" w:author="M5" w:date="2023-06-03T06:30:31Z"/>
          <w:rFonts w:hint="eastAsia"/>
          <w:lang w:val="en-US" w:eastAsia="zh-CN"/>
        </w:rPr>
      </w:pPr>
      <w:del w:id="342" w:author="M5" w:date="2023-06-03T06:26:54Z">
        <w:r>
          <w:rPr>
            <w:rFonts w:hint="default"/>
            <w:highlight w:val="yellow"/>
            <w:lang w:val="en-US"/>
            <w:rPrChange w:id="343" w:author="Jupytr" w:date="2023-06-06T08:55:40Z">
              <w:rPr>
                <w:rFonts w:hint="default"/>
                <w:lang w:val="en-US"/>
              </w:rPr>
            </w:rPrChange>
          </w:rPr>
          <w:delText>采用多用户</w:delText>
        </w:r>
      </w:del>
      <w:ins w:id="344" w:author="M5" w:date="2023-06-03T06:26:55Z">
        <w:r>
          <w:rPr>
            <w:rFonts w:hint="eastAsia"/>
            <w:highlight w:val="yellow"/>
            <w:lang w:val="en-US" w:eastAsia="zh-CN"/>
            <w:rPrChange w:id="345" w:author="Jupytr" w:date="2023-06-06T08:55:40Z">
              <w:rPr>
                <w:rFonts w:hint="eastAsia"/>
                <w:lang w:val="en-US" w:eastAsia="zh-CN"/>
              </w:rPr>
            </w:rPrChange>
          </w:rPr>
          <w:t>每个</w:t>
        </w:r>
      </w:ins>
      <w:ins w:id="346" w:author="M5" w:date="2023-06-03T06:26:56Z">
        <w:r>
          <w:rPr>
            <w:rFonts w:hint="eastAsia"/>
            <w:highlight w:val="yellow"/>
            <w:lang w:val="en-US" w:eastAsia="zh-CN"/>
            <w:rPrChange w:id="347" w:author="Jupytr" w:date="2023-06-06T08:55:40Z">
              <w:rPr>
                <w:rFonts w:hint="eastAsia"/>
                <w:lang w:val="en-US" w:eastAsia="zh-CN"/>
              </w:rPr>
            </w:rPrChange>
          </w:rPr>
          <w:t>分区</w:t>
        </w:r>
      </w:ins>
      <w:ins w:id="348" w:author="M5" w:date="2023-06-03T06:27:03Z">
        <w:r>
          <w:rPr>
            <w:rFonts w:hint="eastAsia"/>
            <w:highlight w:val="yellow"/>
            <w:lang w:val="en-US" w:eastAsia="zh-CN"/>
            <w:rPrChange w:id="349" w:author="Jupytr" w:date="2023-06-06T08:55:40Z">
              <w:rPr>
                <w:rFonts w:hint="eastAsia"/>
                <w:lang w:val="en-US" w:eastAsia="zh-CN"/>
              </w:rPr>
            </w:rPrChange>
          </w:rPr>
          <w:t>均</w:t>
        </w:r>
      </w:ins>
      <w:ins w:id="350" w:author="M5" w:date="2023-06-03T06:28:37Z">
        <w:r>
          <w:rPr>
            <w:rFonts w:hint="eastAsia"/>
            <w:highlight w:val="yellow"/>
            <w:lang w:val="en-US" w:eastAsia="zh-CN"/>
            <w:rPrChange w:id="351" w:author="Jupytr" w:date="2023-06-06T08:55:40Z">
              <w:rPr>
                <w:rFonts w:hint="eastAsia"/>
                <w:lang w:val="en-US" w:eastAsia="zh-CN"/>
              </w:rPr>
            </w:rPrChange>
          </w:rPr>
          <w:t>为</w:t>
        </w:r>
      </w:ins>
      <w:r>
        <w:rPr>
          <w:rFonts w:hint="eastAsia"/>
        </w:rPr>
        <w:t>多级目录结构，每个目录项包含</w:t>
      </w:r>
      <w:r>
        <w:rPr>
          <w:rFonts w:hint="eastAsia"/>
          <w:highlight w:val="yellow"/>
          <w:rPrChange w:id="352" w:author="Jupytr" w:date="2023-06-06T08:55:54Z">
            <w:rPr>
              <w:rFonts w:hint="eastAsia"/>
            </w:rPr>
          </w:rPrChange>
        </w:rPr>
        <w:t>文件名、</w:t>
      </w:r>
      <w:ins w:id="353" w:author="M5" w:date="2023-06-03T06:29:20Z">
        <w:r>
          <w:rPr>
            <w:rFonts w:hint="eastAsia"/>
            <w:highlight w:val="yellow"/>
            <w:lang w:val="en-US" w:eastAsia="zh-CN"/>
            <w:rPrChange w:id="354" w:author="Jupytr" w:date="2023-06-06T08:55:54Z">
              <w:rPr>
                <w:rFonts w:hint="eastAsia"/>
                <w:lang w:val="en-US" w:eastAsia="zh-CN"/>
              </w:rPr>
            </w:rPrChange>
          </w:rPr>
          <w:t>文件</w:t>
        </w:r>
      </w:ins>
      <w:r>
        <w:rPr>
          <w:rFonts w:hint="eastAsia"/>
          <w:highlight w:val="yellow"/>
          <w:rPrChange w:id="355" w:author="Jupytr" w:date="2023-06-06T08:55:54Z">
            <w:rPr>
              <w:rFonts w:hint="eastAsia"/>
            </w:rPr>
          </w:rPrChange>
        </w:rPr>
        <w:t>物理地址、长度、文件最后更新时间</w:t>
      </w:r>
      <w:r>
        <w:rPr>
          <w:rFonts w:hint="eastAsia"/>
        </w:rPr>
        <w:t>等信息。</w:t>
      </w:r>
      <w:ins w:id="356" w:author="M5" w:date="2023-06-03T06:29:50Z">
        <w:r>
          <w:rPr>
            <w:rFonts w:hint="eastAsia"/>
            <w:lang w:val="en-US" w:eastAsia="zh-CN"/>
          </w:rPr>
          <w:t>设计实现如下命令</w:t>
        </w:r>
      </w:ins>
      <w:ins w:id="357" w:author="M5" w:date="2023-06-03T06:29:52Z">
        <w:r>
          <w:rPr>
            <w:rFonts w:hint="eastAsia"/>
            <w:lang w:val="en-US" w:eastAsia="zh-CN"/>
          </w:rPr>
          <w:t>：</w:t>
        </w:r>
      </w:ins>
    </w:p>
    <w:p>
      <w:pPr>
        <w:numPr>
          <w:ilvl w:val="0"/>
          <w:numId w:val="1"/>
          <w:ins w:id="359" w:author="M5" w:date="2023-06-03T08:31:13Z"/>
        </w:numPr>
        <w:ind w:left="425" w:hanging="425" w:firstLineChars="0"/>
        <w:rPr>
          <w:ins w:id="360" w:author="M5" w:date="2023-06-03T06:30:32Z"/>
          <w:rFonts w:hint="eastAsia" w:eastAsia="宋体"/>
          <w:lang w:eastAsia="zh-CN"/>
        </w:rPr>
        <w:pPrChange w:id="358" w:author="M5" w:date="2023-06-03T08:31:13Z">
          <w:pPr>
            <w:ind w:firstLine="315" w:firstLineChars="150"/>
          </w:pPr>
        </w:pPrChange>
      </w:pPr>
      <w:ins w:id="361" w:author="M5" w:date="2023-06-03T06:31:36Z">
        <w:r>
          <w:rPr>
            <w:rFonts w:hint="eastAsia"/>
            <w:b/>
            <w:bCs/>
            <w:lang w:val="en-US" w:eastAsia="zh-CN"/>
            <w:rPrChange w:id="362" w:author="M5" w:date="2023-06-03T07:38:20Z">
              <w:rPr>
                <w:rFonts w:hint="eastAsia"/>
                <w:lang w:val="en-US" w:eastAsia="zh-CN"/>
              </w:rPr>
            </w:rPrChange>
          </w:rPr>
          <w:t>M</w:t>
        </w:r>
      </w:ins>
      <w:ins w:id="363" w:author="M5" w:date="2023-06-03T06:30:32Z">
        <w:r>
          <w:rPr>
            <w:b/>
            <w:bCs/>
            <w:rPrChange w:id="364" w:author="M5" w:date="2023-06-03T07:38:20Z">
              <w:rPr/>
            </w:rPrChange>
          </w:rPr>
          <w:t>k</w:t>
        </w:r>
      </w:ins>
      <w:ins w:id="365" w:author="M5" w:date="2023-06-03T06:31:40Z">
        <w:r>
          <w:rPr>
            <w:rFonts w:hint="eastAsia"/>
            <w:b/>
            <w:bCs/>
            <w:lang w:val="en-US" w:eastAsia="zh-CN"/>
            <w:rPrChange w:id="366" w:author="M5" w:date="2023-06-03T07:38:20Z">
              <w:rPr>
                <w:rFonts w:hint="eastAsia"/>
                <w:lang w:val="en-US" w:eastAsia="zh-CN"/>
              </w:rPr>
            </w:rPrChange>
          </w:rPr>
          <w:t>D</w:t>
        </w:r>
      </w:ins>
      <w:ins w:id="367" w:author="M5" w:date="2023-06-03T06:30:32Z">
        <w:r>
          <w:rPr>
            <w:b/>
            <w:bCs/>
            <w:rPrChange w:id="368" w:author="M5" w:date="2023-06-03T07:38:20Z">
              <w:rPr/>
            </w:rPrChange>
          </w:rPr>
          <w:t xml:space="preserve">ir </w:t>
        </w:r>
      </w:ins>
      <w:ins w:id="369" w:author="M5" w:date="2023-06-03T06:31:20Z">
        <w:r>
          <w:rPr>
            <w:rFonts w:hint="eastAsia"/>
            <w:b/>
            <w:bCs/>
            <w:lang w:val="en-US" w:eastAsia="zh-CN"/>
            <w:rPrChange w:id="370" w:author="M5" w:date="2023-06-03T07:38:20Z">
              <w:rPr>
                <w:rFonts w:hint="eastAsia"/>
                <w:lang w:val="en-US" w:eastAsia="zh-CN"/>
              </w:rPr>
            </w:rPrChange>
          </w:rPr>
          <w:t>xx</w:t>
        </w:r>
      </w:ins>
      <w:ins w:id="371" w:author="M5" w:date="2023-06-03T06:30:32Z">
        <w:r>
          <w:rPr>
            <w:b/>
            <w:bCs/>
            <w:rPrChange w:id="372" w:author="M5" w:date="2023-06-03T07:38:20Z">
              <w:rPr/>
            </w:rPrChange>
          </w:rPr>
          <w:t xml:space="preserve">   </w:t>
        </w:r>
      </w:ins>
      <w:ins w:id="373" w:author="M5" w:date="2023-06-03T06:31:25Z">
        <w:r>
          <w:rPr>
            <w:rFonts w:hint="eastAsia"/>
            <w:b/>
            <w:bCs/>
            <w:lang w:val="en-US" w:eastAsia="zh-CN"/>
            <w:rPrChange w:id="374" w:author="M5" w:date="2023-06-03T07:38:28Z">
              <w:rPr>
                <w:rFonts w:hint="eastAsia"/>
                <w:lang w:val="en-US" w:eastAsia="zh-CN"/>
              </w:rPr>
            </w:rPrChange>
          </w:rPr>
          <w:t>/</w:t>
        </w:r>
      </w:ins>
      <w:ins w:id="375" w:author="M5" w:date="2023-06-03T06:31:26Z">
        <w:r>
          <w:rPr>
            <w:rFonts w:hint="eastAsia"/>
            <w:b/>
            <w:bCs/>
            <w:lang w:val="en-US" w:eastAsia="zh-CN"/>
            <w:rPrChange w:id="376" w:author="M5" w:date="2023-06-03T07:38:28Z">
              <w:rPr>
                <w:rFonts w:hint="eastAsia"/>
                <w:lang w:val="en-US" w:eastAsia="zh-CN"/>
              </w:rPr>
            </w:rPrChange>
          </w:rPr>
          <w:t>/</w:t>
        </w:r>
      </w:ins>
      <w:ins w:id="377" w:author="M5" w:date="2023-06-03T06:30:32Z">
        <w:r>
          <w:rPr>
            <w:rFonts w:hint="eastAsia"/>
            <w:b/>
            <w:bCs/>
            <w:rPrChange w:id="378" w:author="M5" w:date="2023-06-03T07:38:20Z">
              <w:rPr>
                <w:rFonts w:hint="eastAsia"/>
              </w:rPr>
            </w:rPrChange>
          </w:rPr>
          <w:t>创建</w:t>
        </w:r>
      </w:ins>
      <w:ins w:id="379" w:author="M5" w:date="2023-06-03T08:00:13Z">
        <w:r>
          <w:rPr>
            <w:rFonts w:hint="eastAsia"/>
            <w:b/>
            <w:bCs/>
            <w:lang w:val="en-US" w:eastAsia="zh-CN"/>
          </w:rPr>
          <w:t>指定</w:t>
        </w:r>
      </w:ins>
      <w:ins w:id="380" w:author="M5" w:date="2023-06-03T06:30:32Z">
        <w:r>
          <w:rPr>
            <w:rFonts w:hint="eastAsia"/>
            <w:b/>
            <w:bCs/>
            <w:rPrChange w:id="381" w:author="M5" w:date="2023-06-03T07:38:20Z">
              <w:rPr>
                <w:rFonts w:hint="eastAsia"/>
              </w:rPr>
            </w:rPrChange>
          </w:rPr>
          <w:t>目录</w:t>
        </w:r>
      </w:ins>
      <w:ins w:id="382" w:author="M5" w:date="2023-06-03T08:00:15Z">
        <w:r>
          <w:rPr>
            <w:rFonts w:hint="eastAsia"/>
            <w:b/>
            <w:bCs/>
            <w:lang w:val="en-US" w:eastAsia="zh-CN"/>
          </w:rPr>
          <w:t>xx</w:t>
        </w:r>
      </w:ins>
      <w:ins w:id="383" w:author="M5" w:date="2023-06-03T07:40:21Z">
        <w:r>
          <w:rPr>
            <w:rFonts w:hint="eastAsia"/>
            <w:b/>
            <w:bCs/>
            <w:lang w:eastAsia="zh-CN"/>
          </w:rPr>
          <w:t>。</w:t>
        </w:r>
      </w:ins>
      <w:ins w:id="384" w:author="M5" w:date="2023-06-03T07:32:31Z">
        <w:r>
          <w:rPr>
            <w:rFonts w:hint="eastAsia"/>
            <w:b w:val="0"/>
            <w:bCs w:val="0"/>
            <w:lang w:val="en-US" w:eastAsia="zh-CN"/>
            <w:rPrChange w:id="385" w:author="M5" w:date="2023-06-03T07:38:34Z">
              <w:rPr>
                <w:rFonts w:hint="eastAsia"/>
                <w:lang w:val="en-US" w:eastAsia="zh-CN"/>
              </w:rPr>
            </w:rPrChange>
          </w:rPr>
          <w:t>注意</w:t>
        </w:r>
      </w:ins>
      <w:ins w:id="386" w:author="M5" w:date="2023-06-03T07:33:27Z">
        <w:r>
          <w:rPr>
            <w:rFonts w:hint="eastAsia"/>
            <w:b w:val="0"/>
            <w:bCs w:val="0"/>
            <w:lang w:val="en-US" w:eastAsia="zh-CN"/>
            <w:rPrChange w:id="387" w:author="M5" w:date="2023-06-03T07:38:34Z">
              <w:rPr>
                <w:rFonts w:hint="eastAsia"/>
                <w:lang w:val="en-US" w:eastAsia="zh-CN"/>
              </w:rPr>
            </w:rPrChange>
          </w:rPr>
          <w:t>①</w:t>
        </w:r>
      </w:ins>
      <w:ins w:id="388" w:author="M5" w:date="2023-06-03T07:32:31Z">
        <w:r>
          <w:rPr>
            <w:rFonts w:hint="eastAsia"/>
            <w:b w:val="0"/>
            <w:bCs w:val="0"/>
            <w:lang w:val="en-US" w:eastAsia="zh-CN"/>
            <w:rPrChange w:id="389" w:author="M5" w:date="2023-06-03T07:38:34Z">
              <w:rPr>
                <w:rFonts w:hint="eastAsia"/>
                <w:lang w:val="en-US" w:eastAsia="zh-CN"/>
              </w:rPr>
            </w:rPrChange>
          </w:rPr>
          <w:t>支持xx给定是</w:t>
        </w:r>
      </w:ins>
      <w:ins w:id="390" w:author="M5" w:date="2023-06-03T07:32:31Z">
        <w:r>
          <w:rPr>
            <w:rFonts w:hint="eastAsia"/>
            <w:b w:val="0"/>
            <w:bCs w:val="0"/>
            <w:lang w:val="en-US" w:eastAsia="zh-CN"/>
            <w:rPrChange w:id="391" w:author="M5" w:date="2023-06-03T07:38:34Z">
              <w:rPr>
                <w:rFonts w:hint="eastAsia"/>
                <w:b/>
                <w:bCs/>
                <w:lang w:val="en-US" w:eastAsia="zh-CN"/>
              </w:rPr>
            </w:rPrChange>
          </w:rPr>
          <w:t>相对路径和绝对路径的情况</w:t>
        </w:r>
      </w:ins>
      <w:ins w:id="392" w:author="M5" w:date="2023-06-03T06:38:45Z">
        <w:r>
          <w:rPr>
            <w:rFonts w:hint="eastAsia"/>
            <w:b w:val="0"/>
            <w:bCs w:val="0"/>
            <w:lang w:val="en-US" w:eastAsia="zh-CN"/>
            <w:rPrChange w:id="393" w:author="M5" w:date="2023-06-03T07:38:34Z">
              <w:rPr>
                <w:rFonts w:hint="eastAsia"/>
                <w:lang w:val="en-US" w:eastAsia="zh-CN"/>
              </w:rPr>
            </w:rPrChange>
          </w:rPr>
          <w:t>，</w:t>
        </w:r>
      </w:ins>
      <w:ins w:id="394" w:author="M5" w:date="2023-06-03T06:38:54Z">
        <w:r>
          <w:rPr>
            <w:rFonts w:hint="eastAsia"/>
            <w:b w:val="0"/>
            <w:bCs w:val="0"/>
            <w:lang w:val="en-US" w:eastAsia="zh-CN"/>
            <w:rPrChange w:id="395" w:author="M5" w:date="2023-06-03T07:38:34Z">
              <w:rPr>
                <w:rFonts w:hint="eastAsia"/>
                <w:lang w:val="en-US" w:eastAsia="zh-CN"/>
              </w:rPr>
            </w:rPrChange>
          </w:rPr>
          <w:t>例如</w:t>
        </w:r>
      </w:ins>
      <w:ins w:id="396" w:author="M5" w:date="2023-06-03T06:38:45Z">
        <w:r>
          <w:rPr>
            <w:rFonts w:hint="eastAsia"/>
            <w:b w:val="0"/>
            <w:bCs w:val="0"/>
            <w:lang w:val="en-US" w:eastAsia="zh-CN"/>
            <w:rPrChange w:id="397" w:author="M5" w:date="2023-06-03T07:38:34Z">
              <w:rPr>
                <w:rFonts w:hint="eastAsia"/>
                <w:lang w:val="en-US" w:eastAsia="zh-CN"/>
              </w:rPr>
            </w:rPrChange>
          </w:rPr>
          <w:t>当前逻辑分区为D盘，执行</w:t>
        </w:r>
      </w:ins>
      <w:ins w:id="398" w:author="M5" w:date="2023-06-03T06:39:01Z">
        <w:r>
          <w:rPr>
            <w:rFonts w:hint="eastAsia"/>
            <w:b w:val="0"/>
            <w:bCs w:val="0"/>
            <w:lang w:val="en-US" w:eastAsia="zh-CN"/>
            <w:rPrChange w:id="399" w:author="M5" w:date="2023-06-03T07:38:34Z">
              <w:rPr>
                <w:rFonts w:hint="eastAsia"/>
                <w:lang w:val="en-US" w:eastAsia="zh-CN"/>
              </w:rPr>
            </w:rPrChange>
          </w:rPr>
          <w:t>Mk</w:t>
        </w:r>
      </w:ins>
      <w:ins w:id="400" w:author="M5" w:date="2023-06-03T06:38:45Z">
        <w:r>
          <w:rPr>
            <w:rFonts w:hint="eastAsia"/>
            <w:b w:val="0"/>
            <w:bCs w:val="0"/>
            <w:lang w:val="en-US" w:eastAsia="zh-CN"/>
            <w:rPrChange w:id="401" w:author="M5" w:date="2023-06-03T07:38:34Z">
              <w:rPr>
                <w:rFonts w:hint="eastAsia"/>
                <w:lang w:val="en-US" w:eastAsia="zh-CN"/>
              </w:rPr>
            </w:rPrChange>
          </w:rPr>
          <w:t>Dir A</w:t>
        </w:r>
      </w:ins>
      <w:ins w:id="402" w:author="M5" w:date="2023-06-03T07:48:56Z">
        <w:r>
          <w:rPr>
            <w:rFonts w:hint="eastAsia"/>
            <w:b w:val="0"/>
            <w:bCs w:val="0"/>
            <w:lang w:val="en-US" w:eastAsia="zh-CN"/>
          </w:rPr>
          <w:t>#</w:t>
        </w:r>
      </w:ins>
      <w:ins w:id="403" w:author="M5" w:date="2023-06-03T06:38:45Z">
        <w:r>
          <w:rPr>
            <w:rFonts w:hint="eastAsia"/>
            <w:b w:val="0"/>
            <w:bCs w:val="0"/>
            <w:lang w:val="en-US" w:eastAsia="zh-CN"/>
            <w:rPrChange w:id="404" w:author="M5" w:date="2023-06-03T07:38:34Z">
              <w:rPr>
                <w:rFonts w:hint="eastAsia"/>
                <w:lang w:val="en-US" w:eastAsia="zh-CN"/>
              </w:rPr>
            </w:rPrChange>
          </w:rPr>
          <w:t>\xx\yy, 表示</w:t>
        </w:r>
      </w:ins>
      <w:ins w:id="405" w:author="M5" w:date="2023-06-03T06:39:05Z">
        <w:r>
          <w:rPr>
            <w:rFonts w:hint="eastAsia"/>
            <w:b w:val="0"/>
            <w:bCs w:val="0"/>
            <w:lang w:val="en-US" w:eastAsia="zh-CN"/>
            <w:rPrChange w:id="406" w:author="M5" w:date="2023-06-03T07:38:34Z">
              <w:rPr>
                <w:rFonts w:hint="eastAsia"/>
                <w:lang w:val="en-US" w:eastAsia="zh-CN"/>
              </w:rPr>
            </w:rPrChange>
          </w:rPr>
          <w:t>在</w:t>
        </w:r>
      </w:ins>
      <w:ins w:id="407" w:author="M5" w:date="2023-06-03T06:38:45Z">
        <w:r>
          <w:rPr>
            <w:rFonts w:hint="eastAsia"/>
            <w:b w:val="0"/>
            <w:bCs w:val="0"/>
            <w:lang w:val="en-US" w:eastAsia="zh-CN"/>
            <w:rPrChange w:id="408" w:author="M5" w:date="2023-06-03T07:38:34Z">
              <w:rPr>
                <w:rFonts w:hint="eastAsia"/>
                <w:lang w:val="en-US" w:eastAsia="zh-CN"/>
              </w:rPr>
            </w:rPrChange>
          </w:rPr>
          <w:t>A盘下</w:t>
        </w:r>
      </w:ins>
      <w:ins w:id="409" w:author="M5" w:date="2023-06-03T06:39:42Z">
        <w:r>
          <w:rPr>
            <w:rFonts w:hint="eastAsia"/>
            <w:b w:val="0"/>
            <w:bCs w:val="0"/>
            <w:lang w:val="en-US" w:eastAsia="zh-CN"/>
            <w:rPrChange w:id="410" w:author="M5" w:date="2023-06-03T07:38:34Z">
              <w:rPr>
                <w:rFonts w:hint="eastAsia"/>
                <w:lang w:val="en-US" w:eastAsia="zh-CN"/>
              </w:rPr>
            </w:rPrChange>
          </w:rPr>
          <w:t>创建</w:t>
        </w:r>
      </w:ins>
      <w:ins w:id="411" w:author="M5" w:date="2023-06-03T06:38:45Z">
        <w:r>
          <w:rPr>
            <w:rFonts w:hint="eastAsia"/>
            <w:b w:val="0"/>
            <w:bCs w:val="0"/>
            <w:lang w:val="en-US" w:eastAsia="zh-CN"/>
            <w:rPrChange w:id="412" w:author="M5" w:date="2023-06-03T07:38:34Z">
              <w:rPr>
                <w:rFonts w:hint="eastAsia"/>
                <w:lang w:val="en-US" w:eastAsia="zh-CN"/>
              </w:rPr>
            </w:rPrChange>
          </w:rPr>
          <w:t>\xx\yy目录</w:t>
        </w:r>
      </w:ins>
      <w:ins w:id="413" w:author="M5" w:date="2023-06-03T07:33:06Z">
        <w:r>
          <w:rPr>
            <w:rFonts w:hint="eastAsia"/>
            <w:b w:val="0"/>
            <w:bCs w:val="0"/>
            <w:lang w:val="en-US" w:eastAsia="zh-CN"/>
            <w:rPrChange w:id="414" w:author="M5" w:date="2023-06-03T07:38:34Z">
              <w:rPr>
                <w:rFonts w:hint="eastAsia"/>
                <w:lang w:val="en-US" w:eastAsia="zh-CN"/>
              </w:rPr>
            </w:rPrChange>
          </w:rPr>
          <w:t>。</w:t>
        </w:r>
      </w:ins>
      <w:ins w:id="415" w:author="M5" w:date="2023-06-03T07:33:35Z">
        <w:r>
          <w:rPr>
            <w:rFonts w:hint="eastAsia"/>
            <w:lang w:val="en-US" w:eastAsia="zh-CN"/>
          </w:rPr>
          <w:t>②</w:t>
        </w:r>
      </w:ins>
      <w:ins w:id="416" w:author="M5" w:date="2023-06-03T06:39:47Z">
        <w:r>
          <w:rPr>
            <w:rFonts w:hint="eastAsia"/>
            <w:lang w:val="en-US" w:eastAsia="zh-CN"/>
          </w:rPr>
          <w:t>若</w:t>
        </w:r>
      </w:ins>
      <w:ins w:id="417" w:author="M5" w:date="2023-06-03T06:39:48Z">
        <w:r>
          <w:rPr>
            <w:rFonts w:hint="eastAsia"/>
            <w:lang w:val="en-US" w:eastAsia="zh-CN"/>
          </w:rPr>
          <w:t>xx</w:t>
        </w:r>
      </w:ins>
      <w:ins w:id="418" w:author="M5" w:date="2023-06-03T06:39:53Z">
        <w:r>
          <w:rPr>
            <w:rFonts w:hint="eastAsia"/>
            <w:lang w:val="en-US" w:eastAsia="zh-CN"/>
          </w:rPr>
          <w:t>不存在</w:t>
        </w:r>
      </w:ins>
      <w:ins w:id="419" w:author="M5" w:date="2023-06-03T06:40:00Z">
        <w:r>
          <w:rPr>
            <w:rFonts w:hint="eastAsia"/>
            <w:lang w:val="en-US" w:eastAsia="zh-CN"/>
          </w:rPr>
          <w:t>则</w:t>
        </w:r>
      </w:ins>
      <w:ins w:id="420" w:author="M5" w:date="2023-06-03T06:40:06Z">
        <w:r>
          <w:rPr>
            <w:rFonts w:hint="eastAsia"/>
            <w:lang w:val="en-US" w:eastAsia="zh-CN"/>
          </w:rPr>
          <w:t>先创建</w:t>
        </w:r>
      </w:ins>
      <w:ins w:id="421" w:author="M5" w:date="2023-06-03T06:40:07Z">
        <w:r>
          <w:rPr>
            <w:rFonts w:hint="eastAsia"/>
            <w:lang w:val="en-US" w:eastAsia="zh-CN"/>
          </w:rPr>
          <w:t>xx</w:t>
        </w:r>
      </w:ins>
      <w:ins w:id="422" w:author="M5" w:date="2023-06-03T06:40:09Z">
        <w:r>
          <w:rPr>
            <w:rFonts w:hint="eastAsia"/>
            <w:lang w:val="en-US" w:eastAsia="zh-CN"/>
          </w:rPr>
          <w:t>再</w:t>
        </w:r>
      </w:ins>
      <w:ins w:id="423" w:author="M5" w:date="2023-06-03T06:40:10Z">
        <w:r>
          <w:rPr>
            <w:rFonts w:hint="eastAsia"/>
            <w:lang w:val="en-US" w:eastAsia="zh-CN"/>
          </w:rPr>
          <w:t>创建</w:t>
        </w:r>
      </w:ins>
      <w:ins w:id="424" w:author="M5" w:date="2023-06-03T06:40:12Z">
        <w:r>
          <w:rPr>
            <w:rFonts w:hint="eastAsia"/>
            <w:lang w:val="en-US" w:eastAsia="zh-CN"/>
          </w:rPr>
          <w:t>yy</w:t>
        </w:r>
      </w:ins>
      <w:ins w:id="425" w:author="M5" w:date="2023-06-03T06:38:45Z">
        <w:r>
          <w:rPr>
            <w:rFonts w:hint="eastAsia"/>
            <w:lang w:val="en-US" w:eastAsia="zh-CN"/>
          </w:rPr>
          <w:t>。</w:t>
        </w:r>
      </w:ins>
      <w:ins w:id="426" w:author="M5" w:date="2023-06-03T07:33:42Z">
        <w:r>
          <w:rPr>
            <w:rFonts w:hint="eastAsia"/>
            <w:lang w:val="en-US" w:eastAsia="zh-CN"/>
          </w:rPr>
          <w:t>③</w:t>
        </w:r>
      </w:ins>
      <w:ins w:id="427" w:author="M5" w:date="2023-06-03T07:16:48Z">
        <w:r>
          <w:rPr>
            <w:rFonts w:hint="eastAsia"/>
            <w:lang w:val="en-US" w:eastAsia="zh-CN"/>
          </w:rPr>
          <w:t>若</w:t>
        </w:r>
      </w:ins>
      <w:ins w:id="428" w:author="M5" w:date="2023-06-03T07:16:50Z">
        <w:r>
          <w:rPr>
            <w:rFonts w:hint="eastAsia"/>
            <w:lang w:val="en-US" w:eastAsia="zh-CN"/>
          </w:rPr>
          <w:t>同路径</w:t>
        </w:r>
      </w:ins>
      <w:ins w:id="429" w:author="M5" w:date="2023-06-03T07:16:51Z">
        <w:r>
          <w:rPr>
            <w:rFonts w:hint="eastAsia"/>
            <w:lang w:val="en-US" w:eastAsia="zh-CN"/>
          </w:rPr>
          <w:t>下</w:t>
        </w:r>
      </w:ins>
      <w:ins w:id="430" w:author="M5" w:date="2023-06-03T07:16:52Z">
        <w:r>
          <w:rPr>
            <w:rFonts w:hint="eastAsia"/>
            <w:lang w:val="en-US" w:eastAsia="zh-CN"/>
          </w:rPr>
          <w:t>同名</w:t>
        </w:r>
      </w:ins>
      <w:ins w:id="431" w:author="M5" w:date="2023-06-03T07:16:53Z">
        <w:r>
          <w:rPr>
            <w:rFonts w:hint="eastAsia"/>
            <w:lang w:val="en-US" w:eastAsia="zh-CN"/>
          </w:rPr>
          <w:t>则</w:t>
        </w:r>
      </w:ins>
      <w:ins w:id="432" w:author="M5" w:date="2023-06-03T07:16:55Z">
        <w:r>
          <w:rPr>
            <w:rFonts w:hint="eastAsia"/>
            <w:lang w:val="en-US" w:eastAsia="zh-CN"/>
          </w:rPr>
          <w:t>自动</w:t>
        </w:r>
      </w:ins>
      <w:ins w:id="433" w:author="M5" w:date="2023-06-03T07:16:56Z">
        <w:r>
          <w:rPr>
            <w:rFonts w:hint="eastAsia"/>
            <w:lang w:val="en-US" w:eastAsia="zh-CN"/>
          </w:rPr>
          <w:t>给</w:t>
        </w:r>
      </w:ins>
      <w:ins w:id="434" w:author="M5" w:date="2023-06-03T07:17:01Z">
        <w:r>
          <w:rPr>
            <w:rFonts w:hint="eastAsia"/>
            <w:lang w:val="en-US" w:eastAsia="zh-CN"/>
          </w:rPr>
          <w:t>xx</w:t>
        </w:r>
      </w:ins>
      <w:ins w:id="435" w:author="M5" w:date="2023-06-03T07:17:03Z">
        <w:r>
          <w:rPr>
            <w:rFonts w:hint="eastAsia"/>
            <w:lang w:val="en-US" w:eastAsia="zh-CN"/>
          </w:rPr>
          <w:t>命名</w:t>
        </w:r>
      </w:ins>
      <w:ins w:id="436" w:author="M5" w:date="2023-06-03T07:17:04Z">
        <w:r>
          <w:rPr>
            <w:rFonts w:hint="eastAsia"/>
            <w:lang w:val="en-US" w:eastAsia="zh-CN"/>
          </w:rPr>
          <w:t>为</w:t>
        </w:r>
      </w:ins>
      <w:ins w:id="437" w:author="M5" w:date="2023-06-03T07:17:05Z">
        <w:r>
          <w:rPr>
            <w:rFonts w:hint="eastAsia"/>
            <w:lang w:val="en-US" w:eastAsia="zh-CN"/>
          </w:rPr>
          <w:t>xx</w:t>
        </w:r>
      </w:ins>
      <w:ins w:id="438" w:author="M5" w:date="2023-06-03T07:17:15Z">
        <w:r>
          <w:rPr>
            <w:rFonts w:hint="eastAsia"/>
            <w:lang w:val="en-US" w:eastAsia="zh-CN"/>
          </w:rPr>
          <w:t>-</w:t>
        </w:r>
      </w:ins>
      <w:ins w:id="439" w:author="M5" w:date="2023-06-03T07:17:16Z">
        <w:r>
          <w:rPr>
            <w:rFonts w:hint="eastAsia"/>
            <w:lang w:val="en-US" w:eastAsia="zh-CN"/>
          </w:rPr>
          <w:t>1</w:t>
        </w:r>
      </w:ins>
      <w:ins w:id="440" w:author="M5" w:date="2023-06-03T07:16:26Z">
        <w:r>
          <w:rPr>
            <w:rFonts w:hint="eastAsia"/>
            <w:lang w:val="en-US" w:eastAsia="zh-CN"/>
          </w:rPr>
          <w:t>。</w:t>
        </w:r>
      </w:ins>
      <w:ins w:id="441" w:author="M5" w:date="2023-06-03T07:45:05Z">
        <w:r>
          <w:rPr>
            <w:rFonts w:hint="eastAsia"/>
            <w:lang w:val="en-US" w:eastAsia="zh-CN"/>
          </w:rPr>
          <w:t>以及其他</w:t>
        </w:r>
      </w:ins>
      <w:ins w:id="442" w:author="M5" w:date="2023-06-03T07:45:09Z">
        <w:r>
          <w:rPr>
            <w:rFonts w:hint="eastAsia"/>
            <w:lang w:val="en-US" w:eastAsia="zh-CN"/>
          </w:rPr>
          <w:t>情况</w:t>
        </w:r>
      </w:ins>
    </w:p>
    <w:p>
      <w:pPr>
        <w:numPr>
          <w:ilvl w:val="0"/>
          <w:numId w:val="1"/>
          <w:ins w:id="444" w:author="M5" w:date="2023-06-03T08:31:13Z"/>
        </w:numPr>
        <w:ind w:left="425" w:hanging="425" w:firstLineChars="0"/>
        <w:rPr>
          <w:ins w:id="445" w:author="M5" w:date="2023-06-03T06:46:54Z"/>
          <w:rFonts w:hint="eastAsia"/>
          <w:b w:val="0"/>
          <w:bCs w:val="0"/>
          <w:lang w:val="en-US" w:eastAsia="zh-CN"/>
          <w:rPrChange w:id="446" w:author="M5" w:date="2023-06-03T07:38:15Z">
            <w:rPr>
              <w:ins w:id="447" w:author="M5" w:date="2023-06-03T06:46:54Z"/>
              <w:rFonts w:hint="eastAsia"/>
              <w:lang w:val="en-US" w:eastAsia="zh-CN"/>
            </w:rPr>
          </w:rPrChange>
        </w:rPr>
        <w:pPrChange w:id="443" w:author="M5" w:date="2023-06-03T08:31:13Z">
          <w:pPr>
            <w:ind w:firstLine="420"/>
          </w:pPr>
        </w:pPrChange>
      </w:pPr>
      <w:ins w:id="448" w:author="M5" w:date="2023-06-03T06:31:43Z">
        <w:r>
          <w:rPr>
            <w:rFonts w:hint="eastAsia"/>
            <w:b/>
            <w:bCs/>
            <w:lang w:val="en-US" w:eastAsia="zh-CN"/>
            <w:rPrChange w:id="449" w:author="M5" w:date="2023-06-03T07:38:12Z">
              <w:rPr>
                <w:rFonts w:hint="eastAsia"/>
                <w:lang w:val="en-US" w:eastAsia="zh-CN"/>
              </w:rPr>
            </w:rPrChange>
          </w:rPr>
          <w:t>D</w:t>
        </w:r>
      </w:ins>
      <w:ins w:id="450" w:author="M5" w:date="2023-06-03T06:30:32Z">
        <w:r>
          <w:rPr>
            <w:rFonts w:hint="eastAsia"/>
            <w:b/>
            <w:bCs/>
            <w:rPrChange w:id="451" w:author="M5" w:date="2023-06-03T07:38:12Z">
              <w:rPr>
                <w:rFonts w:hint="eastAsia"/>
              </w:rPr>
            </w:rPrChange>
          </w:rPr>
          <w:t>el</w:t>
        </w:r>
      </w:ins>
      <w:ins w:id="452" w:author="M5" w:date="2023-06-03T06:31:46Z">
        <w:r>
          <w:rPr>
            <w:rFonts w:hint="eastAsia"/>
            <w:b/>
            <w:bCs/>
            <w:lang w:val="en-US" w:eastAsia="zh-CN"/>
            <w:rPrChange w:id="453" w:author="M5" w:date="2023-06-03T07:38:12Z">
              <w:rPr>
                <w:rFonts w:hint="eastAsia"/>
                <w:lang w:val="en-US" w:eastAsia="zh-CN"/>
              </w:rPr>
            </w:rPrChange>
          </w:rPr>
          <w:t>D</w:t>
        </w:r>
      </w:ins>
      <w:ins w:id="454" w:author="M5" w:date="2023-06-03T06:30:32Z">
        <w:r>
          <w:rPr>
            <w:b/>
            <w:bCs/>
            <w:rPrChange w:id="455" w:author="M5" w:date="2023-06-03T07:38:12Z">
              <w:rPr/>
            </w:rPrChange>
          </w:rPr>
          <w:t xml:space="preserve">ir  </w:t>
        </w:r>
      </w:ins>
      <w:ins w:id="456" w:author="M5" w:date="2023-06-03T06:32:00Z">
        <w:r>
          <w:rPr>
            <w:rFonts w:hint="eastAsia"/>
            <w:b/>
            <w:bCs/>
            <w:lang w:val="en-US" w:eastAsia="zh-CN"/>
            <w:rPrChange w:id="457" w:author="M5" w:date="2023-06-03T07:38:12Z">
              <w:rPr>
                <w:rFonts w:hint="eastAsia"/>
                <w:lang w:val="en-US" w:eastAsia="zh-CN"/>
              </w:rPr>
            </w:rPrChange>
          </w:rPr>
          <w:t>xx</w:t>
        </w:r>
      </w:ins>
      <w:ins w:id="458" w:author="M5" w:date="2023-06-03T06:30:32Z">
        <w:r>
          <w:rPr>
            <w:b/>
            <w:bCs/>
            <w:rPrChange w:id="459" w:author="M5" w:date="2023-06-03T07:38:12Z">
              <w:rPr/>
            </w:rPrChange>
          </w:rPr>
          <w:t xml:space="preserve">  </w:t>
        </w:r>
      </w:ins>
      <w:ins w:id="460" w:author="M5" w:date="2023-06-03T06:32:05Z">
        <w:r>
          <w:rPr>
            <w:rFonts w:hint="eastAsia"/>
            <w:b/>
            <w:bCs/>
            <w:lang w:val="en-US" w:eastAsia="zh-CN"/>
            <w:rPrChange w:id="461" w:author="M5" w:date="2023-06-03T07:38:12Z">
              <w:rPr>
                <w:rFonts w:hint="eastAsia"/>
                <w:lang w:val="en-US" w:eastAsia="zh-CN"/>
              </w:rPr>
            </w:rPrChange>
          </w:rPr>
          <w:t>//</w:t>
        </w:r>
      </w:ins>
      <w:ins w:id="462" w:author="M5" w:date="2023-06-03T06:30:32Z">
        <w:r>
          <w:rPr>
            <w:rFonts w:hint="eastAsia"/>
            <w:b/>
            <w:bCs/>
            <w:rPrChange w:id="463" w:author="M5" w:date="2023-06-03T07:38:12Z">
              <w:rPr>
                <w:rFonts w:hint="eastAsia"/>
              </w:rPr>
            </w:rPrChange>
          </w:rPr>
          <w:t>删除空目录</w:t>
        </w:r>
      </w:ins>
      <w:ins w:id="464" w:author="M5" w:date="2023-06-03T06:33:10Z">
        <w:r>
          <w:rPr>
            <w:rFonts w:hint="eastAsia"/>
            <w:b/>
            <w:bCs/>
            <w:lang w:val="en-US" w:eastAsia="zh-CN"/>
            <w:rPrChange w:id="465" w:author="M5" w:date="2023-06-03T07:38:12Z">
              <w:rPr>
                <w:rFonts w:hint="eastAsia"/>
                <w:lang w:val="en-US" w:eastAsia="zh-CN"/>
              </w:rPr>
            </w:rPrChange>
          </w:rPr>
          <w:t>xx</w:t>
        </w:r>
      </w:ins>
      <w:ins w:id="466" w:author="M5" w:date="2023-06-03T07:42:34Z">
        <w:r>
          <w:rPr>
            <w:rFonts w:hint="eastAsia"/>
            <w:b/>
            <w:bCs/>
            <w:lang w:eastAsia="zh-CN"/>
          </w:rPr>
          <w:t>。</w:t>
        </w:r>
      </w:ins>
      <w:ins w:id="467" w:author="M5" w:date="2023-06-03T07:34:00Z">
        <w:r>
          <w:rPr>
            <w:rFonts w:hint="eastAsia"/>
            <w:b w:val="0"/>
            <w:bCs w:val="0"/>
            <w:lang w:val="en-US" w:eastAsia="zh-CN"/>
            <w:rPrChange w:id="468" w:author="M5" w:date="2023-06-03T07:38:15Z">
              <w:rPr>
                <w:rFonts w:hint="eastAsia"/>
                <w:lang w:val="en-US" w:eastAsia="zh-CN"/>
              </w:rPr>
            </w:rPrChange>
          </w:rPr>
          <w:t>注意</w:t>
        </w:r>
      </w:ins>
      <w:ins w:id="469" w:author="M5" w:date="2023-06-03T07:34:12Z">
        <w:r>
          <w:rPr>
            <w:rFonts w:hint="eastAsia"/>
            <w:b w:val="0"/>
            <w:bCs w:val="0"/>
            <w:lang w:val="en-US" w:eastAsia="zh-CN"/>
            <w:rPrChange w:id="470" w:author="M5" w:date="2023-06-03T07:38:15Z">
              <w:rPr>
                <w:rFonts w:hint="eastAsia"/>
                <w:lang w:val="en-US" w:eastAsia="zh-CN"/>
              </w:rPr>
            </w:rPrChange>
          </w:rPr>
          <w:t>①支持xx给定是</w:t>
        </w:r>
      </w:ins>
      <w:ins w:id="471" w:author="M5" w:date="2023-06-03T07:34:12Z">
        <w:r>
          <w:rPr>
            <w:rFonts w:hint="eastAsia"/>
            <w:b w:val="0"/>
            <w:bCs w:val="0"/>
            <w:lang w:val="en-US" w:eastAsia="zh-CN"/>
            <w:rPrChange w:id="472" w:author="M5" w:date="2023-06-03T07:38:15Z">
              <w:rPr>
                <w:rFonts w:hint="eastAsia"/>
                <w:b/>
                <w:bCs/>
                <w:lang w:val="en-US" w:eastAsia="zh-CN"/>
              </w:rPr>
            </w:rPrChange>
          </w:rPr>
          <w:t>相对路径和绝对路径的情况</w:t>
        </w:r>
      </w:ins>
      <w:ins w:id="473" w:author="M5" w:date="2023-06-03T06:33:34Z">
        <w:r>
          <w:rPr>
            <w:rFonts w:hint="eastAsia"/>
            <w:b w:val="0"/>
            <w:bCs w:val="0"/>
            <w:lang w:val="en-US" w:eastAsia="zh-CN"/>
            <w:rPrChange w:id="474" w:author="M5" w:date="2023-06-03T07:38:15Z">
              <w:rPr>
                <w:rFonts w:hint="eastAsia"/>
                <w:lang w:val="en-US" w:eastAsia="zh-CN"/>
              </w:rPr>
            </w:rPrChange>
          </w:rPr>
          <w:t>，</w:t>
        </w:r>
      </w:ins>
      <w:ins w:id="475" w:author="M5" w:date="2023-06-03T06:51:03Z">
        <w:r>
          <w:rPr>
            <w:rFonts w:hint="eastAsia"/>
            <w:b w:val="0"/>
            <w:bCs w:val="0"/>
            <w:lang w:val="en-US" w:eastAsia="zh-CN"/>
            <w:rPrChange w:id="476" w:author="M5" w:date="2023-06-03T07:38:15Z">
              <w:rPr>
                <w:rFonts w:hint="eastAsia"/>
                <w:lang w:val="en-US" w:eastAsia="zh-CN"/>
              </w:rPr>
            </w:rPrChange>
          </w:rPr>
          <w:t>例如</w:t>
        </w:r>
      </w:ins>
      <w:ins w:id="477" w:author="M5" w:date="2023-06-03T06:34:45Z">
        <w:r>
          <w:rPr>
            <w:rFonts w:hint="eastAsia"/>
            <w:b w:val="0"/>
            <w:bCs w:val="0"/>
            <w:lang w:val="en-US" w:eastAsia="zh-CN"/>
            <w:rPrChange w:id="478" w:author="M5" w:date="2023-06-03T07:38:15Z">
              <w:rPr>
                <w:rFonts w:hint="eastAsia"/>
                <w:lang w:val="en-US" w:eastAsia="zh-CN"/>
              </w:rPr>
            </w:rPrChange>
          </w:rPr>
          <w:t>当前</w:t>
        </w:r>
      </w:ins>
      <w:ins w:id="479" w:author="M5" w:date="2023-06-03T06:35:03Z">
        <w:r>
          <w:rPr>
            <w:rFonts w:hint="eastAsia"/>
            <w:b w:val="0"/>
            <w:bCs w:val="0"/>
            <w:lang w:val="en-US" w:eastAsia="zh-CN"/>
            <w:rPrChange w:id="480" w:author="M5" w:date="2023-06-03T07:38:15Z">
              <w:rPr>
                <w:rFonts w:hint="eastAsia"/>
                <w:lang w:val="en-US" w:eastAsia="zh-CN"/>
              </w:rPr>
            </w:rPrChange>
          </w:rPr>
          <w:t>逻辑分区</w:t>
        </w:r>
      </w:ins>
      <w:ins w:id="481" w:author="M5" w:date="2023-06-03T06:34:47Z">
        <w:r>
          <w:rPr>
            <w:rFonts w:hint="eastAsia"/>
            <w:b w:val="0"/>
            <w:bCs w:val="0"/>
            <w:lang w:val="en-US" w:eastAsia="zh-CN"/>
            <w:rPrChange w:id="482" w:author="M5" w:date="2023-06-03T07:38:15Z">
              <w:rPr>
                <w:rFonts w:hint="eastAsia"/>
                <w:lang w:val="en-US" w:eastAsia="zh-CN"/>
              </w:rPr>
            </w:rPrChange>
          </w:rPr>
          <w:t>为</w:t>
        </w:r>
      </w:ins>
      <w:ins w:id="483" w:author="M5" w:date="2023-06-03T06:34:48Z">
        <w:r>
          <w:rPr>
            <w:rFonts w:hint="eastAsia"/>
            <w:b w:val="0"/>
            <w:bCs w:val="0"/>
            <w:lang w:val="en-US" w:eastAsia="zh-CN"/>
            <w:rPrChange w:id="484" w:author="M5" w:date="2023-06-03T07:38:15Z">
              <w:rPr>
                <w:rFonts w:hint="eastAsia"/>
                <w:lang w:val="en-US" w:eastAsia="zh-CN"/>
              </w:rPr>
            </w:rPrChange>
          </w:rPr>
          <w:t>D</w:t>
        </w:r>
      </w:ins>
      <w:ins w:id="485" w:author="M5" w:date="2023-06-03T06:34:50Z">
        <w:r>
          <w:rPr>
            <w:rFonts w:hint="eastAsia"/>
            <w:b w:val="0"/>
            <w:bCs w:val="0"/>
            <w:lang w:val="en-US" w:eastAsia="zh-CN"/>
            <w:rPrChange w:id="486" w:author="M5" w:date="2023-06-03T07:38:15Z">
              <w:rPr>
                <w:rFonts w:hint="eastAsia"/>
                <w:lang w:val="en-US" w:eastAsia="zh-CN"/>
              </w:rPr>
            </w:rPrChange>
          </w:rPr>
          <w:t>盘，</w:t>
        </w:r>
      </w:ins>
      <w:ins w:id="487" w:author="M5" w:date="2023-06-03T06:35:08Z">
        <w:r>
          <w:rPr>
            <w:rFonts w:hint="eastAsia"/>
            <w:b w:val="0"/>
            <w:bCs w:val="0"/>
            <w:lang w:val="en-US" w:eastAsia="zh-CN"/>
            <w:rPrChange w:id="488" w:author="M5" w:date="2023-06-03T07:38:15Z">
              <w:rPr>
                <w:rFonts w:hint="eastAsia"/>
                <w:lang w:val="en-US" w:eastAsia="zh-CN"/>
              </w:rPr>
            </w:rPrChange>
          </w:rPr>
          <w:t>执行</w:t>
        </w:r>
      </w:ins>
      <w:ins w:id="489" w:author="M5" w:date="2023-06-03T06:33:40Z">
        <w:r>
          <w:rPr>
            <w:rFonts w:hint="eastAsia"/>
            <w:b w:val="0"/>
            <w:bCs w:val="0"/>
            <w:lang w:val="en-US" w:eastAsia="zh-CN"/>
            <w:rPrChange w:id="490" w:author="M5" w:date="2023-06-03T07:38:15Z">
              <w:rPr>
                <w:rFonts w:hint="eastAsia"/>
                <w:lang w:val="en-US" w:eastAsia="zh-CN"/>
              </w:rPr>
            </w:rPrChange>
          </w:rPr>
          <w:t>Del</w:t>
        </w:r>
      </w:ins>
      <w:ins w:id="491" w:author="M5" w:date="2023-06-03T06:33:42Z">
        <w:r>
          <w:rPr>
            <w:rFonts w:hint="eastAsia"/>
            <w:b w:val="0"/>
            <w:bCs w:val="0"/>
            <w:lang w:val="en-US" w:eastAsia="zh-CN"/>
            <w:rPrChange w:id="492" w:author="M5" w:date="2023-06-03T07:38:15Z">
              <w:rPr>
                <w:rFonts w:hint="eastAsia"/>
                <w:lang w:val="en-US" w:eastAsia="zh-CN"/>
              </w:rPr>
            </w:rPrChange>
          </w:rPr>
          <w:t>Dir</w:t>
        </w:r>
      </w:ins>
      <w:ins w:id="493" w:author="M5" w:date="2023-06-03T06:33:48Z">
        <w:r>
          <w:rPr>
            <w:rFonts w:hint="eastAsia"/>
            <w:b w:val="0"/>
            <w:bCs w:val="0"/>
            <w:lang w:val="en-US" w:eastAsia="zh-CN"/>
            <w:rPrChange w:id="494" w:author="M5" w:date="2023-06-03T07:38:1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495" w:author="M5" w:date="2023-06-03T06:33:52Z">
        <w:r>
          <w:rPr>
            <w:rFonts w:hint="eastAsia"/>
            <w:b w:val="0"/>
            <w:bCs w:val="0"/>
            <w:lang w:val="en-US" w:eastAsia="zh-CN"/>
            <w:rPrChange w:id="496" w:author="M5" w:date="2023-06-03T07:38:15Z">
              <w:rPr>
                <w:rFonts w:hint="eastAsia"/>
                <w:lang w:val="en-US" w:eastAsia="zh-CN"/>
              </w:rPr>
            </w:rPrChange>
          </w:rPr>
          <w:t>A</w:t>
        </w:r>
      </w:ins>
      <w:ins w:id="497" w:author="M5" w:date="2023-06-03T07:49:04Z">
        <w:r>
          <w:rPr>
            <w:rFonts w:hint="eastAsia"/>
            <w:b w:val="0"/>
            <w:bCs w:val="0"/>
            <w:lang w:val="en-US" w:eastAsia="zh-CN"/>
          </w:rPr>
          <w:t>#</w:t>
        </w:r>
      </w:ins>
      <w:ins w:id="498" w:author="M5" w:date="2023-06-03T06:34:28Z">
        <w:r>
          <w:rPr>
            <w:rFonts w:hint="eastAsia"/>
            <w:b w:val="0"/>
            <w:bCs w:val="0"/>
            <w:lang w:val="en-US" w:eastAsia="zh-CN"/>
            <w:rPrChange w:id="499" w:author="M5" w:date="2023-06-03T07:38:15Z">
              <w:rPr>
                <w:rFonts w:hint="eastAsia"/>
                <w:lang w:val="en-US" w:eastAsia="zh-CN"/>
              </w:rPr>
            </w:rPrChange>
          </w:rPr>
          <w:t>\</w:t>
        </w:r>
      </w:ins>
      <w:ins w:id="500" w:author="M5" w:date="2023-06-03T06:34:19Z">
        <w:r>
          <w:rPr>
            <w:rFonts w:hint="eastAsia"/>
            <w:b w:val="0"/>
            <w:bCs w:val="0"/>
            <w:lang w:val="en-US" w:eastAsia="zh-CN"/>
            <w:rPrChange w:id="501" w:author="M5" w:date="2023-06-03T07:38:15Z">
              <w:rPr>
                <w:rFonts w:hint="eastAsia"/>
                <w:lang w:val="en-US" w:eastAsia="zh-CN"/>
              </w:rPr>
            </w:rPrChange>
          </w:rPr>
          <w:t>xx</w:t>
        </w:r>
      </w:ins>
      <w:ins w:id="502" w:author="M5" w:date="2023-06-03T06:34:31Z">
        <w:r>
          <w:rPr>
            <w:rFonts w:hint="eastAsia"/>
            <w:b w:val="0"/>
            <w:bCs w:val="0"/>
            <w:lang w:val="en-US" w:eastAsia="zh-CN"/>
            <w:rPrChange w:id="503" w:author="M5" w:date="2023-06-03T07:38:15Z">
              <w:rPr>
                <w:rFonts w:hint="eastAsia"/>
                <w:lang w:val="en-US" w:eastAsia="zh-CN"/>
              </w:rPr>
            </w:rPrChange>
          </w:rPr>
          <w:t>\</w:t>
        </w:r>
      </w:ins>
      <w:ins w:id="504" w:author="M5" w:date="2023-06-03T06:34:23Z">
        <w:r>
          <w:rPr>
            <w:rFonts w:hint="eastAsia"/>
            <w:b w:val="0"/>
            <w:bCs w:val="0"/>
            <w:lang w:val="en-US" w:eastAsia="zh-CN"/>
            <w:rPrChange w:id="505" w:author="M5" w:date="2023-06-03T07:38:15Z">
              <w:rPr>
                <w:rFonts w:hint="eastAsia"/>
                <w:lang w:val="en-US" w:eastAsia="zh-CN"/>
              </w:rPr>
            </w:rPrChange>
          </w:rPr>
          <w:t>yy</w:t>
        </w:r>
      </w:ins>
      <w:ins w:id="506" w:author="M5" w:date="2023-06-03T06:34:36Z">
        <w:r>
          <w:rPr>
            <w:rFonts w:hint="eastAsia"/>
            <w:b w:val="0"/>
            <w:bCs w:val="0"/>
            <w:lang w:val="en-US" w:eastAsia="zh-CN"/>
            <w:rPrChange w:id="507" w:author="M5" w:date="2023-06-03T07:38:15Z">
              <w:rPr>
                <w:rFonts w:hint="eastAsia"/>
                <w:lang w:val="en-US" w:eastAsia="zh-CN"/>
              </w:rPr>
            </w:rPrChange>
          </w:rPr>
          <w:t xml:space="preserve">, </w:t>
        </w:r>
      </w:ins>
      <w:ins w:id="508" w:author="M5" w:date="2023-06-03T06:34:39Z">
        <w:r>
          <w:rPr>
            <w:rFonts w:hint="eastAsia"/>
            <w:b w:val="0"/>
            <w:bCs w:val="0"/>
            <w:lang w:val="en-US" w:eastAsia="zh-CN"/>
            <w:rPrChange w:id="509" w:author="M5" w:date="2023-06-03T07:38:15Z">
              <w:rPr>
                <w:rFonts w:hint="eastAsia"/>
                <w:lang w:val="en-US" w:eastAsia="zh-CN"/>
              </w:rPr>
            </w:rPrChange>
          </w:rPr>
          <w:t>表示</w:t>
        </w:r>
      </w:ins>
      <w:ins w:id="510" w:author="M5" w:date="2023-06-03T06:35:12Z">
        <w:r>
          <w:rPr>
            <w:rFonts w:hint="eastAsia"/>
            <w:b w:val="0"/>
            <w:bCs w:val="0"/>
            <w:lang w:val="en-US" w:eastAsia="zh-CN"/>
            <w:rPrChange w:id="511" w:author="M5" w:date="2023-06-03T07:38:15Z">
              <w:rPr>
                <w:rFonts w:hint="eastAsia"/>
                <w:lang w:val="en-US" w:eastAsia="zh-CN"/>
              </w:rPr>
            </w:rPrChange>
          </w:rPr>
          <w:t>删除</w:t>
        </w:r>
      </w:ins>
      <w:ins w:id="512" w:author="M5" w:date="2023-06-03T06:35:13Z">
        <w:r>
          <w:rPr>
            <w:rFonts w:hint="eastAsia"/>
            <w:b w:val="0"/>
            <w:bCs w:val="0"/>
            <w:lang w:val="en-US" w:eastAsia="zh-CN"/>
            <w:rPrChange w:id="513" w:author="M5" w:date="2023-06-03T07:38:15Z">
              <w:rPr>
                <w:rFonts w:hint="eastAsia"/>
                <w:lang w:val="en-US" w:eastAsia="zh-CN"/>
              </w:rPr>
            </w:rPrChange>
          </w:rPr>
          <w:t>A</w:t>
        </w:r>
      </w:ins>
      <w:ins w:id="514" w:author="M5" w:date="2023-06-03T06:35:17Z">
        <w:r>
          <w:rPr>
            <w:rFonts w:hint="eastAsia"/>
            <w:b w:val="0"/>
            <w:bCs w:val="0"/>
            <w:lang w:val="en-US" w:eastAsia="zh-CN"/>
            <w:rPrChange w:id="515" w:author="M5" w:date="2023-06-03T07:38:15Z">
              <w:rPr>
                <w:rFonts w:hint="eastAsia"/>
                <w:lang w:val="en-US" w:eastAsia="zh-CN"/>
              </w:rPr>
            </w:rPrChange>
          </w:rPr>
          <w:t>盘</w:t>
        </w:r>
      </w:ins>
      <w:ins w:id="516" w:author="M5" w:date="2023-06-03T06:35:20Z">
        <w:r>
          <w:rPr>
            <w:rFonts w:hint="eastAsia"/>
            <w:b w:val="0"/>
            <w:bCs w:val="0"/>
            <w:lang w:val="en-US" w:eastAsia="zh-CN"/>
            <w:rPrChange w:id="517" w:author="M5" w:date="2023-06-03T07:38:15Z">
              <w:rPr>
                <w:rFonts w:hint="eastAsia"/>
                <w:lang w:val="en-US" w:eastAsia="zh-CN"/>
              </w:rPr>
            </w:rPrChange>
          </w:rPr>
          <w:t>下</w:t>
        </w:r>
      </w:ins>
      <w:ins w:id="518" w:author="M5" w:date="2023-06-03T06:35:21Z">
        <w:r>
          <w:rPr>
            <w:rFonts w:hint="eastAsia"/>
            <w:b w:val="0"/>
            <w:bCs w:val="0"/>
            <w:lang w:val="en-US" w:eastAsia="zh-CN"/>
            <w:rPrChange w:id="519" w:author="M5" w:date="2023-06-03T07:38:15Z">
              <w:rPr>
                <w:rFonts w:hint="eastAsia"/>
                <w:lang w:val="en-US" w:eastAsia="zh-CN"/>
              </w:rPr>
            </w:rPrChange>
          </w:rPr>
          <w:t>的</w:t>
        </w:r>
      </w:ins>
      <w:ins w:id="520" w:author="M5" w:date="2023-06-03T06:35:28Z">
        <w:r>
          <w:rPr>
            <w:rFonts w:hint="eastAsia"/>
            <w:b w:val="0"/>
            <w:bCs w:val="0"/>
            <w:lang w:val="en-US" w:eastAsia="zh-CN"/>
            <w:rPrChange w:id="521" w:author="M5" w:date="2023-06-03T07:38:15Z">
              <w:rPr>
                <w:rFonts w:hint="eastAsia"/>
                <w:lang w:val="en-US" w:eastAsia="zh-CN"/>
              </w:rPr>
            </w:rPrChange>
          </w:rPr>
          <w:t>\xx\yy</w:t>
        </w:r>
      </w:ins>
      <w:ins w:id="522" w:author="M5" w:date="2023-06-03T06:35:31Z">
        <w:r>
          <w:rPr>
            <w:rFonts w:hint="eastAsia"/>
            <w:b w:val="0"/>
            <w:bCs w:val="0"/>
            <w:lang w:val="en-US" w:eastAsia="zh-CN"/>
            <w:rPrChange w:id="523" w:author="M5" w:date="2023-06-03T07:38:15Z">
              <w:rPr>
                <w:rFonts w:hint="eastAsia"/>
                <w:lang w:val="en-US" w:eastAsia="zh-CN"/>
              </w:rPr>
            </w:rPrChange>
          </w:rPr>
          <w:t>目录</w:t>
        </w:r>
      </w:ins>
      <w:ins w:id="524" w:author="M5" w:date="2023-06-03T07:34:38Z">
        <w:r>
          <w:rPr>
            <w:rFonts w:hint="eastAsia"/>
            <w:b w:val="0"/>
            <w:bCs w:val="0"/>
            <w:lang w:val="en-US" w:eastAsia="zh-CN"/>
            <w:rPrChange w:id="525" w:author="M5" w:date="2023-06-03T07:38:15Z">
              <w:rPr>
                <w:rFonts w:hint="eastAsia"/>
                <w:lang w:val="en-US" w:eastAsia="zh-CN"/>
              </w:rPr>
            </w:rPrChange>
          </w:rPr>
          <w:t>。</w:t>
        </w:r>
      </w:ins>
      <w:ins w:id="526" w:author="M5" w:date="2023-06-03T07:34:30Z">
        <w:r>
          <w:rPr>
            <w:rFonts w:hint="eastAsia"/>
            <w:b w:val="0"/>
            <w:bCs w:val="0"/>
            <w:lang w:val="en-US" w:eastAsia="zh-CN"/>
            <w:rPrChange w:id="527" w:author="M5" w:date="2023-06-03T07:38:15Z">
              <w:rPr>
                <w:rFonts w:hint="eastAsia"/>
                <w:b/>
                <w:bCs/>
                <w:lang w:val="en-US" w:eastAsia="zh-CN"/>
              </w:rPr>
            </w:rPrChange>
          </w:rPr>
          <w:t>②</w:t>
        </w:r>
      </w:ins>
      <w:ins w:id="528" w:author="M5" w:date="2023-06-03T07:34:43Z">
        <w:r>
          <w:rPr>
            <w:rFonts w:hint="eastAsia"/>
            <w:b w:val="0"/>
            <w:bCs w:val="0"/>
            <w:lang w:val="en-US" w:eastAsia="zh-CN"/>
            <w:rPrChange w:id="529" w:author="M5" w:date="2023-06-03T07:38:15Z">
              <w:rPr>
                <w:rFonts w:hint="eastAsia"/>
                <w:b/>
                <w:bCs/>
                <w:lang w:val="en-US" w:eastAsia="zh-CN"/>
              </w:rPr>
            </w:rPrChange>
          </w:rPr>
          <w:t>目录</w:t>
        </w:r>
      </w:ins>
      <w:ins w:id="530" w:author="M5" w:date="2023-06-03T07:34:45Z">
        <w:r>
          <w:rPr>
            <w:rFonts w:hint="eastAsia"/>
            <w:b w:val="0"/>
            <w:bCs w:val="0"/>
            <w:lang w:val="en-US" w:eastAsia="zh-CN"/>
            <w:rPrChange w:id="531" w:author="M5" w:date="2023-06-03T07:38:15Z">
              <w:rPr>
                <w:rFonts w:hint="eastAsia"/>
                <w:b/>
                <w:bCs/>
                <w:lang w:val="en-US" w:eastAsia="zh-CN"/>
              </w:rPr>
            </w:rPrChange>
          </w:rPr>
          <w:t>非空</w:t>
        </w:r>
      </w:ins>
      <w:ins w:id="532" w:author="M5" w:date="2023-06-03T07:08:06Z">
        <w:r>
          <w:rPr>
            <w:rFonts w:hint="eastAsia"/>
            <w:b w:val="0"/>
            <w:bCs w:val="0"/>
            <w:lang w:val="en-US" w:eastAsia="zh-CN"/>
            <w:rPrChange w:id="533" w:author="M5" w:date="2023-06-03T07:38:15Z">
              <w:rPr>
                <w:rFonts w:hint="eastAsia"/>
                <w:b/>
                <w:bCs/>
                <w:lang w:val="en-US" w:eastAsia="zh-CN"/>
              </w:rPr>
            </w:rPrChange>
          </w:rPr>
          <w:t>提示报错。</w:t>
        </w:r>
      </w:ins>
    </w:p>
    <w:p>
      <w:pPr>
        <w:numPr>
          <w:ilvl w:val="0"/>
          <w:numId w:val="1"/>
          <w:ins w:id="535" w:author="M5" w:date="2023-06-03T08:31:13Z"/>
        </w:numPr>
        <w:ind w:left="425" w:hanging="425" w:firstLineChars="0"/>
        <w:rPr>
          <w:ins w:id="536" w:author="M5" w:date="2023-06-03T07:06:53Z"/>
          <w:rFonts w:hint="default"/>
          <w:b w:val="0"/>
          <w:bCs w:val="0"/>
          <w:lang w:val="en-US" w:eastAsia="zh-CN"/>
          <w:rPrChange w:id="537" w:author="M5" w:date="2023-06-03T07:38:02Z">
            <w:rPr>
              <w:ins w:id="538" w:author="M5" w:date="2023-06-03T07:06:53Z"/>
              <w:rFonts w:hint="default"/>
              <w:lang w:val="en-US" w:eastAsia="zh-CN"/>
            </w:rPr>
          </w:rPrChange>
        </w:rPr>
        <w:pPrChange w:id="534" w:author="M5" w:date="2023-06-03T08:31:13Z">
          <w:pPr>
            <w:ind w:firstLine="420"/>
          </w:pPr>
        </w:pPrChange>
      </w:pPr>
      <w:ins w:id="539" w:author="M5" w:date="2023-06-03T06:47:04Z">
        <w:r>
          <w:rPr>
            <w:rFonts w:hint="eastAsia"/>
            <w:b/>
            <w:bCs/>
            <w:lang w:val="en-US" w:eastAsia="zh-CN"/>
            <w:rPrChange w:id="540" w:author="M5" w:date="2023-06-03T07:38:07Z">
              <w:rPr>
                <w:rFonts w:hint="eastAsia"/>
                <w:lang w:val="en-US" w:eastAsia="zh-CN"/>
              </w:rPr>
            </w:rPrChange>
          </w:rPr>
          <w:t>D</w:t>
        </w:r>
      </w:ins>
      <w:ins w:id="541" w:author="M5" w:date="2023-06-03T06:47:05Z">
        <w:r>
          <w:rPr>
            <w:rFonts w:hint="eastAsia"/>
            <w:b/>
            <w:bCs/>
            <w:lang w:val="en-US" w:eastAsia="zh-CN"/>
            <w:rPrChange w:id="542" w:author="M5" w:date="2023-06-03T07:38:07Z">
              <w:rPr>
                <w:rFonts w:hint="eastAsia"/>
                <w:lang w:val="en-US" w:eastAsia="zh-CN"/>
              </w:rPr>
            </w:rPrChange>
          </w:rPr>
          <w:t>i</w:t>
        </w:r>
      </w:ins>
      <w:ins w:id="543" w:author="M5" w:date="2023-06-03T06:47:06Z">
        <w:r>
          <w:rPr>
            <w:rFonts w:hint="eastAsia"/>
            <w:b/>
            <w:bCs/>
            <w:lang w:val="en-US" w:eastAsia="zh-CN"/>
            <w:rPrChange w:id="544" w:author="M5" w:date="2023-06-03T07:38:07Z">
              <w:rPr>
                <w:rFonts w:hint="eastAsia"/>
                <w:lang w:val="en-US" w:eastAsia="zh-CN"/>
              </w:rPr>
            </w:rPrChange>
          </w:rPr>
          <w:t>r</w:t>
        </w:r>
      </w:ins>
      <w:ins w:id="545" w:author="M5" w:date="2023-06-03T06:47:07Z">
        <w:r>
          <w:rPr>
            <w:rFonts w:hint="eastAsia"/>
            <w:b/>
            <w:bCs/>
            <w:lang w:val="en-US" w:eastAsia="zh-CN"/>
            <w:rPrChange w:id="546" w:author="M5" w:date="2023-06-03T07:38:07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547" w:author="M5" w:date="2023-06-03T06:47:08Z">
        <w:r>
          <w:rPr>
            <w:rFonts w:hint="eastAsia"/>
            <w:b/>
            <w:bCs/>
            <w:lang w:val="en-US" w:eastAsia="zh-CN"/>
            <w:rPrChange w:id="548" w:author="M5" w:date="2023-06-03T07:38:07Z">
              <w:rPr>
                <w:rFonts w:hint="eastAsia"/>
                <w:lang w:val="en-US" w:eastAsia="zh-CN"/>
              </w:rPr>
            </w:rPrChange>
          </w:rPr>
          <w:t>xx</w:t>
        </w:r>
      </w:ins>
      <w:ins w:id="549" w:author="M5" w:date="2023-06-03T06:47:15Z">
        <w:r>
          <w:rPr>
            <w:rFonts w:hint="eastAsia"/>
            <w:b/>
            <w:bCs/>
            <w:lang w:val="en-US" w:eastAsia="zh-CN"/>
            <w:rPrChange w:id="550" w:author="M5" w:date="2023-06-03T07:38:07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551" w:author="M5" w:date="2023-06-03T06:47:15Z">
        <w:r>
          <w:rPr>
            <w:rFonts w:hint="eastAsia"/>
            <w:b/>
            <w:bCs/>
            <w:lang w:val="en-US" w:eastAsia="zh-CN"/>
            <w:rPrChange w:id="552" w:author="M5" w:date="2023-06-03T07:38:07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553" w:author="M5" w:date="2023-06-03T06:47:13Z">
        <w:r>
          <w:rPr>
            <w:rFonts w:hint="eastAsia"/>
            <w:b/>
            <w:bCs/>
            <w:lang w:val="en-US" w:eastAsia="zh-CN"/>
            <w:rPrChange w:id="554" w:author="M5" w:date="2023-06-03T07:38:07Z">
              <w:rPr>
                <w:rFonts w:hint="eastAsia"/>
                <w:lang w:val="en-US" w:eastAsia="zh-CN"/>
              </w:rPr>
            </w:rPrChange>
          </w:rPr>
          <w:t>//</w:t>
        </w:r>
      </w:ins>
      <w:ins w:id="555" w:author="M5" w:date="2023-06-03T06:47:25Z">
        <w:r>
          <w:rPr>
            <w:rFonts w:hint="eastAsia"/>
            <w:b/>
            <w:bCs/>
            <w:lang w:val="en-US" w:eastAsia="zh-CN"/>
            <w:rPrChange w:id="556" w:author="M5" w:date="2023-06-03T07:38:07Z">
              <w:rPr>
                <w:rFonts w:hint="eastAsia"/>
                <w:lang w:val="en-US" w:eastAsia="zh-CN"/>
              </w:rPr>
            </w:rPrChange>
          </w:rPr>
          <w:t>显示</w:t>
        </w:r>
      </w:ins>
      <w:ins w:id="557" w:author="M5" w:date="2023-06-03T06:47:39Z">
        <w:r>
          <w:rPr>
            <w:rFonts w:hint="eastAsia"/>
            <w:b/>
            <w:bCs/>
            <w:lang w:val="en-US" w:eastAsia="zh-CN"/>
            <w:rPrChange w:id="558" w:author="M5" w:date="2023-06-03T07:38:07Z">
              <w:rPr>
                <w:rFonts w:hint="eastAsia"/>
                <w:lang w:val="en-US" w:eastAsia="zh-CN"/>
              </w:rPr>
            </w:rPrChange>
          </w:rPr>
          <w:t>xx</w:t>
        </w:r>
      </w:ins>
      <w:ins w:id="559" w:author="M5" w:date="2023-06-03T06:47:44Z">
        <w:r>
          <w:rPr>
            <w:rFonts w:hint="eastAsia"/>
            <w:b/>
            <w:bCs/>
            <w:lang w:val="en-US" w:eastAsia="zh-CN"/>
            <w:rPrChange w:id="560" w:author="M5" w:date="2023-06-03T07:38:07Z">
              <w:rPr>
                <w:rFonts w:hint="eastAsia"/>
                <w:lang w:val="en-US" w:eastAsia="zh-CN"/>
              </w:rPr>
            </w:rPrChange>
          </w:rPr>
          <w:t>目录</w:t>
        </w:r>
      </w:ins>
      <w:ins w:id="561" w:author="M5" w:date="2023-06-03T07:35:11Z">
        <w:r>
          <w:rPr>
            <w:rFonts w:hint="eastAsia"/>
            <w:b/>
            <w:bCs/>
            <w:lang w:val="en-US" w:eastAsia="zh-CN"/>
            <w:rPrChange w:id="562" w:author="M5" w:date="2023-06-03T07:38:07Z">
              <w:rPr>
                <w:rFonts w:hint="eastAsia"/>
                <w:lang w:val="en-US" w:eastAsia="zh-CN"/>
              </w:rPr>
            </w:rPrChange>
          </w:rPr>
          <w:t>下</w:t>
        </w:r>
      </w:ins>
      <w:ins w:id="563" w:author="M5" w:date="2023-06-03T06:47:50Z">
        <w:r>
          <w:rPr>
            <w:rFonts w:hint="eastAsia"/>
            <w:b/>
            <w:bCs/>
            <w:lang w:val="en-US" w:eastAsia="zh-CN"/>
            <w:rPrChange w:id="564" w:author="M5" w:date="2023-06-03T07:38:07Z">
              <w:rPr>
                <w:rFonts w:hint="eastAsia"/>
                <w:lang w:val="en-US" w:eastAsia="zh-CN"/>
              </w:rPr>
            </w:rPrChange>
          </w:rPr>
          <w:t>的</w:t>
        </w:r>
      </w:ins>
      <w:ins w:id="565" w:author="M5" w:date="2023-06-03T06:47:59Z">
        <w:r>
          <w:rPr>
            <w:rFonts w:hint="eastAsia"/>
            <w:b/>
            <w:bCs/>
            <w:lang w:val="en-US" w:eastAsia="zh-CN"/>
            <w:rPrChange w:id="566" w:author="M5" w:date="2023-06-03T07:38:07Z">
              <w:rPr>
                <w:rFonts w:hint="eastAsia"/>
                <w:lang w:val="en-US" w:eastAsia="zh-CN"/>
              </w:rPr>
            </w:rPrChange>
          </w:rPr>
          <w:t>文件和</w:t>
        </w:r>
      </w:ins>
      <w:ins w:id="567" w:author="M5" w:date="2023-06-03T06:48:00Z">
        <w:r>
          <w:rPr>
            <w:rFonts w:hint="eastAsia"/>
            <w:b/>
            <w:bCs/>
            <w:lang w:val="en-US" w:eastAsia="zh-CN"/>
            <w:rPrChange w:id="568" w:author="M5" w:date="2023-06-03T07:38:07Z">
              <w:rPr>
                <w:rFonts w:hint="eastAsia"/>
                <w:lang w:val="en-US" w:eastAsia="zh-CN"/>
              </w:rPr>
            </w:rPrChange>
          </w:rPr>
          <w:t>目录</w:t>
        </w:r>
      </w:ins>
      <w:ins w:id="569" w:author="M5" w:date="2023-06-03T06:48:43Z">
        <w:r>
          <w:rPr>
            <w:rFonts w:hint="eastAsia"/>
            <w:b/>
            <w:bCs/>
            <w:lang w:val="en-US" w:eastAsia="zh-CN"/>
            <w:rPrChange w:id="570" w:author="M5" w:date="2023-06-03T07:38:07Z">
              <w:rPr>
                <w:rFonts w:hint="eastAsia"/>
                <w:lang w:val="en-US" w:eastAsia="zh-CN"/>
              </w:rPr>
            </w:rPrChange>
          </w:rPr>
          <w:t>详情</w:t>
        </w:r>
      </w:ins>
      <w:ins w:id="571" w:author="M5" w:date="2023-06-03T07:35:06Z">
        <w:r>
          <w:rPr>
            <w:rFonts w:hint="eastAsia"/>
            <w:b/>
            <w:bCs/>
            <w:lang w:val="en-US" w:eastAsia="zh-CN"/>
          </w:rPr>
          <w:t>包括</w:t>
        </w:r>
      </w:ins>
      <w:ins w:id="572" w:author="M5" w:date="2023-06-03T07:35:22Z">
        <w:r>
          <w:rPr>
            <w:rFonts w:hint="eastAsia"/>
            <w:b/>
            <w:bCs/>
            <w:lang w:val="en-US" w:eastAsia="zh-CN"/>
          </w:rPr>
          <w:t>创建</w:t>
        </w:r>
      </w:ins>
      <w:ins w:id="573" w:author="M5" w:date="2023-06-03T07:35:23Z">
        <w:r>
          <w:rPr>
            <w:rFonts w:hint="eastAsia"/>
            <w:b/>
            <w:bCs/>
            <w:lang w:val="en-US" w:eastAsia="zh-CN"/>
          </w:rPr>
          <w:t>时间</w:t>
        </w:r>
      </w:ins>
      <w:ins w:id="574" w:author="M5" w:date="2023-06-03T07:35:24Z">
        <w:r>
          <w:rPr>
            <w:rFonts w:hint="eastAsia"/>
            <w:b/>
            <w:bCs/>
            <w:lang w:val="en-US" w:eastAsia="zh-CN"/>
          </w:rPr>
          <w:t>、</w:t>
        </w:r>
      </w:ins>
      <w:ins w:id="575" w:author="M5" w:date="2023-06-03T07:36:04Z">
        <w:r>
          <w:rPr>
            <w:rFonts w:hint="eastAsia"/>
            <w:b/>
            <w:bCs/>
            <w:lang w:val="en-US" w:eastAsia="zh-CN"/>
          </w:rPr>
          <w:t>文件</w:t>
        </w:r>
      </w:ins>
      <w:ins w:id="576" w:author="M5" w:date="2023-06-03T07:35:26Z">
        <w:r>
          <w:rPr>
            <w:rFonts w:hint="eastAsia"/>
            <w:b/>
            <w:bCs/>
            <w:lang w:val="en-US" w:eastAsia="zh-CN"/>
          </w:rPr>
          <w:t>大小</w:t>
        </w:r>
      </w:ins>
      <w:ins w:id="577" w:author="M5" w:date="2023-06-03T07:36:09Z">
        <w:r>
          <w:rPr>
            <w:rFonts w:hint="eastAsia"/>
            <w:b/>
            <w:bCs/>
            <w:lang w:val="en-US" w:eastAsia="zh-CN"/>
          </w:rPr>
          <w:t>等</w:t>
        </w:r>
      </w:ins>
      <w:ins w:id="578" w:author="M5" w:date="2023-06-03T07:40:18Z">
        <w:r>
          <w:rPr>
            <w:rFonts w:hint="eastAsia"/>
            <w:b/>
            <w:bCs/>
            <w:lang w:val="en-US" w:eastAsia="zh-CN"/>
          </w:rPr>
          <w:t>。</w:t>
        </w:r>
      </w:ins>
      <w:ins w:id="579" w:author="M5" w:date="2023-06-03T07:36:29Z">
        <w:r>
          <w:rPr>
            <w:rFonts w:hint="eastAsia"/>
            <w:b w:val="0"/>
            <w:bCs w:val="0"/>
            <w:lang w:val="en-US" w:eastAsia="zh-CN"/>
            <w:rPrChange w:id="580" w:author="M5" w:date="2023-06-03T07:38:02Z">
              <w:rPr>
                <w:rFonts w:hint="eastAsia"/>
                <w:lang w:val="en-US" w:eastAsia="zh-CN"/>
              </w:rPr>
            </w:rPrChange>
          </w:rPr>
          <w:t>注意①支持xx给定是</w:t>
        </w:r>
      </w:ins>
      <w:ins w:id="581" w:author="M5" w:date="2023-06-03T07:36:29Z">
        <w:r>
          <w:rPr>
            <w:rFonts w:hint="eastAsia"/>
            <w:b w:val="0"/>
            <w:bCs w:val="0"/>
            <w:lang w:val="en-US" w:eastAsia="zh-CN"/>
            <w:rPrChange w:id="582" w:author="M5" w:date="2023-06-03T07:38:02Z">
              <w:rPr>
                <w:rFonts w:hint="eastAsia"/>
                <w:b/>
                <w:bCs/>
                <w:lang w:val="en-US" w:eastAsia="zh-CN"/>
              </w:rPr>
            </w:rPrChange>
          </w:rPr>
          <w:t>相对路径和绝对路径的情况</w:t>
        </w:r>
      </w:ins>
      <w:ins w:id="583" w:author="M5" w:date="2023-06-03T06:48:20Z">
        <w:r>
          <w:rPr>
            <w:rFonts w:hint="eastAsia"/>
            <w:b w:val="0"/>
            <w:bCs w:val="0"/>
            <w:lang w:val="en-US" w:eastAsia="zh-CN"/>
            <w:rPrChange w:id="584" w:author="M5" w:date="2023-06-03T07:38:02Z">
              <w:rPr>
                <w:rFonts w:hint="eastAsia"/>
                <w:lang w:val="en-US" w:eastAsia="zh-CN"/>
              </w:rPr>
            </w:rPrChange>
          </w:rPr>
          <w:t>，</w:t>
        </w:r>
      </w:ins>
      <w:ins w:id="585" w:author="M5" w:date="2023-06-03T06:51:00Z">
        <w:r>
          <w:rPr>
            <w:rFonts w:hint="eastAsia"/>
            <w:b w:val="0"/>
            <w:bCs w:val="0"/>
            <w:lang w:val="en-US" w:eastAsia="zh-CN"/>
            <w:rPrChange w:id="586" w:author="M5" w:date="2023-06-03T07:38:02Z">
              <w:rPr>
                <w:rFonts w:hint="eastAsia"/>
                <w:lang w:val="en-US" w:eastAsia="zh-CN"/>
              </w:rPr>
            </w:rPrChange>
          </w:rPr>
          <w:t>例如</w:t>
        </w:r>
      </w:ins>
      <w:ins w:id="587" w:author="M5" w:date="2023-06-03T06:48:20Z">
        <w:r>
          <w:rPr>
            <w:rFonts w:hint="eastAsia"/>
            <w:b w:val="0"/>
            <w:bCs w:val="0"/>
            <w:lang w:val="en-US" w:eastAsia="zh-CN"/>
            <w:rPrChange w:id="588" w:author="M5" w:date="2023-06-03T07:38:02Z">
              <w:rPr>
                <w:rFonts w:hint="eastAsia"/>
                <w:lang w:val="en-US" w:eastAsia="zh-CN"/>
              </w:rPr>
            </w:rPrChange>
          </w:rPr>
          <w:t>当前逻辑分区为D盘，执行Dir A</w:t>
        </w:r>
      </w:ins>
      <w:ins w:id="589" w:author="M5" w:date="2023-06-03T07:49:06Z">
        <w:r>
          <w:rPr>
            <w:rFonts w:hint="eastAsia"/>
            <w:b w:val="0"/>
            <w:bCs w:val="0"/>
            <w:lang w:val="en-US" w:eastAsia="zh-CN"/>
          </w:rPr>
          <w:t>#</w:t>
        </w:r>
      </w:ins>
      <w:ins w:id="590" w:author="M5" w:date="2023-06-03T06:48:20Z">
        <w:r>
          <w:rPr>
            <w:rFonts w:hint="eastAsia"/>
            <w:b w:val="0"/>
            <w:bCs w:val="0"/>
            <w:lang w:val="en-US" w:eastAsia="zh-CN"/>
            <w:rPrChange w:id="591" w:author="M5" w:date="2023-06-03T07:38:02Z">
              <w:rPr>
                <w:rFonts w:hint="eastAsia"/>
                <w:lang w:val="en-US" w:eastAsia="zh-CN"/>
              </w:rPr>
            </w:rPrChange>
          </w:rPr>
          <w:t>\xx\yy, 表示</w:t>
        </w:r>
      </w:ins>
      <w:ins w:id="592" w:author="M5" w:date="2023-06-03T06:48:32Z">
        <w:r>
          <w:rPr>
            <w:rFonts w:hint="eastAsia"/>
            <w:b w:val="0"/>
            <w:bCs w:val="0"/>
            <w:lang w:val="en-US" w:eastAsia="zh-CN"/>
            <w:rPrChange w:id="593" w:author="M5" w:date="2023-06-03T07:38:02Z">
              <w:rPr>
                <w:rFonts w:hint="eastAsia"/>
                <w:lang w:val="en-US" w:eastAsia="zh-CN"/>
              </w:rPr>
            </w:rPrChange>
          </w:rPr>
          <w:t>显示</w:t>
        </w:r>
      </w:ins>
      <w:ins w:id="594" w:author="M5" w:date="2023-06-03T06:48:20Z">
        <w:r>
          <w:rPr>
            <w:rFonts w:hint="eastAsia"/>
            <w:b w:val="0"/>
            <w:bCs w:val="0"/>
            <w:lang w:val="en-US" w:eastAsia="zh-CN"/>
            <w:rPrChange w:id="595" w:author="M5" w:date="2023-06-03T07:38:02Z">
              <w:rPr>
                <w:rFonts w:hint="eastAsia"/>
                <w:lang w:val="en-US" w:eastAsia="zh-CN"/>
              </w:rPr>
            </w:rPrChange>
          </w:rPr>
          <w:t>A盘下的\xx\yy目录</w:t>
        </w:r>
      </w:ins>
      <w:ins w:id="596" w:author="M5" w:date="2023-06-03T06:48:38Z">
        <w:r>
          <w:rPr>
            <w:rFonts w:hint="eastAsia"/>
            <w:b w:val="0"/>
            <w:bCs w:val="0"/>
            <w:lang w:val="en-US" w:eastAsia="zh-CN"/>
            <w:rPrChange w:id="597" w:author="M5" w:date="2023-06-03T07:38:02Z">
              <w:rPr>
                <w:rFonts w:hint="eastAsia"/>
                <w:lang w:val="en-US" w:eastAsia="zh-CN"/>
              </w:rPr>
            </w:rPrChange>
          </w:rPr>
          <w:t>详情</w:t>
        </w:r>
      </w:ins>
      <w:ins w:id="598" w:author="M5" w:date="2023-06-03T06:48:20Z">
        <w:r>
          <w:rPr>
            <w:rFonts w:hint="eastAsia"/>
            <w:b w:val="0"/>
            <w:bCs w:val="0"/>
            <w:lang w:val="en-US" w:eastAsia="zh-CN"/>
            <w:rPrChange w:id="599" w:author="M5" w:date="2023-06-03T07:38:02Z">
              <w:rPr>
                <w:rFonts w:hint="eastAsia"/>
                <w:lang w:val="en-US" w:eastAsia="zh-CN"/>
              </w:rPr>
            </w:rPrChange>
          </w:rPr>
          <w:t>。</w:t>
        </w:r>
      </w:ins>
      <w:ins w:id="600" w:author="M5" w:date="2023-06-03T07:36:46Z">
        <w:r>
          <w:rPr>
            <w:rFonts w:hint="eastAsia"/>
            <w:b w:val="0"/>
            <w:bCs w:val="0"/>
            <w:lang w:val="en-US" w:eastAsia="zh-CN"/>
            <w:rPrChange w:id="601" w:author="M5" w:date="2023-06-03T07:38:02Z">
              <w:rPr>
                <w:rFonts w:hint="eastAsia"/>
                <w:lang w:val="en-US" w:eastAsia="zh-CN"/>
              </w:rPr>
            </w:rPrChange>
          </w:rPr>
          <w:t>②</w:t>
        </w:r>
      </w:ins>
      <w:ins w:id="602" w:author="M5" w:date="2023-06-03T06:53:30Z">
        <w:r>
          <w:rPr>
            <w:rFonts w:hint="eastAsia"/>
            <w:b w:val="0"/>
            <w:bCs w:val="0"/>
            <w:lang w:val="en-US" w:eastAsia="zh-CN"/>
            <w:rPrChange w:id="603" w:author="M5" w:date="2023-06-03T07:38:02Z">
              <w:rPr>
                <w:rFonts w:hint="eastAsia"/>
                <w:lang w:val="en-US" w:eastAsia="zh-CN"/>
              </w:rPr>
            </w:rPrChange>
          </w:rPr>
          <w:t>xx</w:t>
        </w:r>
      </w:ins>
      <w:ins w:id="604" w:author="M5" w:date="2023-06-03T06:54:28Z">
        <w:r>
          <w:rPr>
            <w:rFonts w:hint="eastAsia"/>
            <w:b w:val="0"/>
            <w:bCs w:val="0"/>
            <w:lang w:val="en-US" w:eastAsia="zh-CN"/>
            <w:rPrChange w:id="605" w:author="M5" w:date="2023-06-03T07:38:02Z">
              <w:rPr>
                <w:rFonts w:hint="eastAsia"/>
                <w:lang w:val="en-US" w:eastAsia="zh-CN"/>
              </w:rPr>
            </w:rPrChange>
          </w:rPr>
          <w:t>缺省</w:t>
        </w:r>
      </w:ins>
      <w:ins w:id="606" w:author="M5" w:date="2023-06-03T06:53:32Z">
        <w:r>
          <w:rPr>
            <w:rFonts w:hint="eastAsia"/>
            <w:b w:val="0"/>
            <w:bCs w:val="0"/>
            <w:lang w:val="en-US" w:eastAsia="zh-CN"/>
            <w:rPrChange w:id="607" w:author="M5" w:date="2023-06-03T07:38:02Z">
              <w:rPr>
                <w:rFonts w:hint="eastAsia"/>
                <w:lang w:val="en-US" w:eastAsia="zh-CN"/>
              </w:rPr>
            </w:rPrChange>
          </w:rPr>
          <w:t>表示</w:t>
        </w:r>
      </w:ins>
      <w:ins w:id="608" w:author="M5" w:date="2023-06-03T06:53:48Z">
        <w:r>
          <w:rPr>
            <w:rFonts w:hint="eastAsia"/>
            <w:b w:val="0"/>
            <w:bCs w:val="0"/>
            <w:lang w:val="en-US" w:eastAsia="zh-CN"/>
            <w:rPrChange w:id="609" w:author="M5" w:date="2023-06-03T07:38:02Z">
              <w:rPr>
                <w:rFonts w:hint="eastAsia"/>
                <w:lang w:val="en-US" w:eastAsia="zh-CN"/>
              </w:rPr>
            </w:rPrChange>
          </w:rPr>
          <w:t>默认</w:t>
        </w:r>
      </w:ins>
      <w:ins w:id="610" w:author="M5" w:date="2023-06-03T06:54:03Z">
        <w:r>
          <w:rPr>
            <w:rFonts w:hint="eastAsia"/>
            <w:b w:val="0"/>
            <w:bCs w:val="0"/>
            <w:lang w:val="en-US" w:eastAsia="zh-CN"/>
            <w:rPrChange w:id="611" w:author="M5" w:date="2023-06-03T07:38:02Z">
              <w:rPr>
                <w:rFonts w:hint="eastAsia"/>
                <w:lang w:val="en-US" w:eastAsia="zh-CN"/>
              </w:rPr>
            </w:rPrChange>
          </w:rPr>
          <w:t>当前</w:t>
        </w:r>
      </w:ins>
      <w:ins w:id="612" w:author="M5" w:date="2023-06-03T06:54:04Z">
        <w:r>
          <w:rPr>
            <w:rFonts w:hint="eastAsia"/>
            <w:b w:val="0"/>
            <w:bCs w:val="0"/>
            <w:lang w:val="en-US" w:eastAsia="zh-CN"/>
            <w:rPrChange w:id="613" w:author="M5" w:date="2023-06-03T07:38:02Z">
              <w:rPr>
                <w:rFonts w:hint="eastAsia"/>
                <w:lang w:val="en-US" w:eastAsia="zh-CN"/>
              </w:rPr>
            </w:rPrChange>
          </w:rPr>
          <w:t>分区</w:t>
        </w:r>
      </w:ins>
      <w:ins w:id="614" w:author="M5" w:date="2023-06-03T06:54:05Z">
        <w:r>
          <w:rPr>
            <w:rFonts w:hint="eastAsia"/>
            <w:b w:val="0"/>
            <w:bCs w:val="0"/>
            <w:lang w:val="en-US" w:eastAsia="zh-CN"/>
            <w:rPrChange w:id="615" w:author="M5" w:date="2023-06-03T07:38:02Z">
              <w:rPr>
                <w:rFonts w:hint="eastAsia"/>
                <w:lang w:val="en-US" w:eastAsia="zh-CN"/>
              </w:rPr>
            </w:rPrChange>
          </w:rPr>
          <w:t>和</w:t>
        </w:r>
      </w:ins>
      <w:ins w:id="616" w:author="M5" w:date="2023-06-03T06:54:07Z">
        <w:r>
          <w:rPr>
            <w:rFonts w:hint="eastAsia"/>
            <w:b w:val="0"/>
            <w:bCs w:val="0"/>
            <w:lang w:val="en-US" w:eastAsia="zh-CN"/>
            <w:rPrChange w:id="617" w:author="M5" w:date="2023-06-03T07:38:02Z">
              <w:rPr>
                <w:rFonts w:hint="eastAsia"/>
                <w:lang w:val="en-US" w:eastAsia="zh-CN"/>
              </w:rPr>
            </w:rPrChange>
          </w:rPr>
          <w:t>当前</w:t>
        </w:r>
      </w:ins>
      <w:ins w:id="618" w:author="M5" w:date="2023-06-03T06:54:13Z">
        <w:r>
          <w:rPr>
            <w:rFonts w:hint="eastAsia"/>
            <w:b w:val="0"/>
            <w:bCs w:val="0"/>
            <w:lang w:val="en-US" w:eastAsia="zh-CN"/>
            <w:rPrChange w:id="619" w:author="M5" w:date="2023-06-03T07:38:02Z">
              <w:rPr>
                <w:rFonts w:hint="eastAsia"/>
                <w:lang w:val="en-US" w:eastAsia="zh-CN"/>
              </w:rPr>
            </w:rPrChange>
          </w:rPr>
          <w:t>目录</w:t>
        </w:r>
      </w:ins>
      <w:ins w:id="620" w:author="M5" w:date="2023-06-03T07:36:59Z">
        <w:r>
          <w:rPr>
            <w:rFonts w:hint="eastAsia"/>
            <w:b w:val="0"/>
            <w:bCs w:val="0"/>
            <w:lang w:val="en-US" w:eastAsia="zh-CN"/>
            <w:rPrChange w:id="621" w:author="M5" w:date="2023-06-03T07:38:02Z">
              <w:rPr>
                <w:rFonts w:hint="eastAsia"/>
                <w:b/>
                <w:bCs/>
                <w:lang w:val="en-US" w:eastAsia="zh-CN"/>
              </w:rPr>
            </w:rPrChange>
          </w:rPr>
          <w:t>③</w:t>
        </w:r>
      </w:ins>
      <w:ins w:id="622" w:author="M5" w:date="2023-06-03T07:37:58Z">
        <w:r>
          <w:rPr>
            <w:rFonts w:hint="eastAsia"/>
            <w:b w:val="0"/>
            <w:bCs w:val="0"/>
            <w:lang w:val="en-US" w:eastAsia="zh-CN"/>
            <w:rPrChange w:id="623" w:author="M5" w:date="2023-06-03T07:38:02Z">
              <w:rPr>
                <w:rFonts w:hint="eastAsia"/>
                <w:b/>
                <w:bCs/>
                <w:lang w:val="en-US" w:eastAsia="zh-CN"/>
              </w:rPr>
            </w:rPrChange>
          </w:rPr>
          <w:t>xx</w:t>
        </w:r>
      </w:ins>
      <w:ins w:id="624" w:author="M5" w:date="2023-06-03T07:37:51Z">
        <w:r>
          <w:rPr>
            <w:rFonts w:hint="eastAsia"/>
            <w:b w:val="0"/>
            <w:bCs w:val="0"/>
            <w:lang w:val="en-US" w:eastAsia="zh-CN"/>
            <w:rPrChange w:id="625" w:author="M5" w:date="2023-06-03T07:38:02Z">
              <w:rPr>
                <w:rFonts w:hint="eastAsia"/>
                <w:b/>
                <w:bCs/>
                <w:lang w:val="en-US" w:eastAsia="zh-CN"/>
              </w:rPr>
            </w:rPrChange>
          </w:rPr>
          <w:t>不存在</w:t>
        </w:r>
      </w:ins>
      <w:ins w:id="626" w:author="M5" w:date="2023-06-03T07:37:52Z">
        <w:r>
          <w:rPr>
            <w:rFonts w:hint="eastAsia"/>
            <w:b w:val="0"/>
            <w:bCs w:val="0"/>
            <w:lang w:val="en-US" w:eastAsia="zh-CN"/>
            <w:rPrChange w:id="627" w:author="M5" w:date="2023-06-03T07:38:02Z">
              <w:rPr>
                <w:rFonts w:hint="eastAsia"/>
                <w:b/>
                <w:bCs/>
                <w:lang w:val="en-US" w:eastAsia="zh-CN"/>
              </w:rPr>
            </w:rPrChange>
          </w:rPr>
          <w:t>则</w:t>
        </w:r>
      </w:ins>
      <w:ins w:id="628" w:author="M5" w:date="2023-06-03T07:10:53Z">
        <w:r>
          <w:rPr>
            <w:rFonts w:hint="eastAsia"/>
            <w:b w:val="0"/>
            <w:bCs w:val="0"/>
            <w:lang w:val="en-US" w:eastAsia="zh-CN"/>
            <w:rPrChange w:id="629" w:author="M5" w:date="2023-06-03T07:38:02Z">
              <w:rPr>
                <w:rFonts w:hint="eastAsia"/>
                <w:b/>
                <w:bCs/>
                <w:lang w:val="en-US" w:eastAsia="zh-CN"/>
              </w:rPr>
            </w:rPrChange>
          </w:rPr>
          <w:t>提示报错。</w:t>
        </w:r>
      </w:ins>
    </w:p>
    <w:p>
      <w:pPr>
        <w:numPr>
          <w:ilvl w:val="0"/>
          <w:numId w:val="1"/>
          <w:ins w:id="631" w:author="M5" w:date="2023-06-03T08:31:13Z"/>
        </w:numPr>
        <w:ind w:left="425" w:hanging="425" w:firstLineChars="0"/>
        <w:rPr>
          <w:ins w:id="632" w:author="M5" w:date="2023-06-03T06:49:26Z"/>
          <w:rFonts w:hint="default"/>
          <w:b w:val="0"/>
          <w:bCs w:val="0"/>
          <w:lang w:val="en-US" w:eastAsia="zh-CN"/>
          <w:rPrChange w:id="633" w:author="M5" w:date="2023-06-03T07:39:52Z">
            <w:rPr>
              <w:ins w:id="634" w:author="M5" w:date="2023-06-03T06:49:26Z"/>
              <w:rFonts w:hint="default"/>
              <w:lang w:val="en-US" w:eastAsia="zh-CN"/>
            </w:rPr>
          </w:rPrChange>
        </w:rPr>
        <w:pPrChange w:id="630" w:author="M5" w:date="2023-06-03T08:31:13Z">
          <w:pPr>
            <w:ind w:firstLine="420"/>
          </w:pPr>
        </w:pPrChange>
      </w:pPr>
      <w:ins w:id="635" w:author="M5" w:date="2023-06-03T07:06:56Z">
        <w:r>
          <w:rPr>
            <w:rFonts w:hint="eastAsia"/>
            <w:b/>
            <w:bCs/>
            <w:lang w:val="en-US" w:eastAsia="zh-CN"/>
            <w:rPrChange w:id="636" w:author="M5" w:date="2023-06-03T07:38:55Z">
              <w:rPr>
                <w:rFonts w:hint="eastAsia"/>
                <w:lang w:val="en-US" w:eastAsia="zh-CN"/>
              </w:rPr>
            </w:rPrChange>
          </w:rPr>
          <w:t>C</w:t>
        </w:r>
      </w:ins>
      <w:ins w:id="637" w:author="M5" w:date="2023-06-03T07:06:58Z">
        <w:r>
          <w:rPr>
            <w:rFonts w:hint="eastAsia"/>
            <w:b/>
            <w:bCs/>
            <w:lang w:val="en-US" w:eastAsia="zh-CN"/>
            <w:rPrChange w:id="638" w:author="M5" w:date="2023-06-03T07:38:55Z">
              <w:rPr>
                <w:rFonts w:hint="eastAsia"/>
                <w:lang w:val="en-US" w:eastAsia="zh-CN"/>
              </w:rPr>
            </w:rPrChange>
          </w:rPr>
          <w:t>h</w:t>
        </w:r>
      </w:ins>
      <w:ins w:id="639" w:author="M5" w:date="2023-06-03T07:07:00Z">
        <w:r>
          <w:rPr>
            <w:rFonts w:hint="eastAsia"/>
            <w:b/>
            <w:bCs/>
            <w:lang w:val="en-US" w:eastAsia="zh-CN"/>
            <w:rPrChange w:id="640" w:author="M5" w:date="2023-06-03T07:38:55Z">
              <w:rPr>
                <w:rFonts w:hint="eastAsia"/>
                <w:lang w:val="en-US" w:eastAsia="zh-CN"/>
              </w:rPr>
            </w:rPrChange>
          </w:rPr>
          <w:t>g</w:t>
        </w:r>
      </w:ins>
      <w:ins w:id="641" w:author="M5" w:date="2023-06-03T07:07:02Z">
        <w:r>
          <w:rPr>
            <w:rFonts w:hint="eastAsia"/>
            <w:b/>
            <w:bCs/>
            <w:lang w:val="en-US" w:eastAsia="zh-CN"/>
            <w:rPrChange w:id="642" w:author="M5" w:date="2023-06-03T07:38:55Z">
              <w:rPr>
                <w:rFonts w:hint="eastAsia"/>
                <w:lang w:val="en-US" w:eastAsia="zh-CN"/>
              </w:rPr>
            </w:rPrChange>
          </w:rPr>
          <w:t>D</w:t>
        </w:r>
      </w:ins>
      <w:ins w:id="643" w:author="M5" w:date="2023-06-03T07:07:05Z">
        <w:r>
          <w:rPr>
            <w:rFonts w:hint="eastAsia"/>
            <w:b/>
            <w:bCs/>
            <w:lang w:val="en-US" w:eastAsia="zh-CN"/>
            <w:rPrChange w:id="644" w:author="M5" w:date="2023-06-03T07:38:55Z">
              <w:rPr>
                <w:rFonts w:hint="eastAsia"/>
                <w:lang w:val="en-US" w:eastAsia="zh-CN"/>
              </w:rPr>
            </w:rPrChange>
          </w:rPr>
          <w:t xml:space="preserve">ir </w:t>
        </w:r>
      </w:ins>
      <w:ins w:id="645" w:author="M5" w:date="2023-06-03T07:07:07Z">
        <w:r>
          <w:rPr>
            <w:rFonts w:hint="eastAsia"/>
            <w:b/>
            <w:bCs/>
            <w:lang w:val="en-US" w:eastAsia="zh-CN"/>
            <w:rPrChange w:id="646" w:author="M5" w:date="2023-06-03T07:38:55Z">
              <w:rPr>
                <w:rFonts w:hint="eastAsia"/>
                <w:lang w:val="en-US" w:eastAsia="zh-CN"/>
              </w:rPr>
            </w:rPrChange>
          </w:rPr>
          <w:t>xx</w:t>
        </w:r>
      </w:ins>
      <w:ins w:id="647" w:author="M5" w:date="2023-06-03T07:07:08Z">
        <w:r>
          <w:rPr>
            <w:rFonts w:hint="eastAsia"/>
            <w:b/>
            <w:bCs/>
            <w:lang w:val="en-US" w:eastAsia="zh-CN"/>
            <w:rPrChange w:id="648" w:author="M5" w:date="2023-06-03T07:38:55Z">
              <w:rPr>
                <w:rFonts w:hint="eastAsia"/>
                <w:lang w:val="en-US" w:eastAsia="zh-CN"/>
              </w:rPr>
            </w:rPrChange>
          </w:rPr>
          <w:t xml:space="preserve">  </w:t>
        </w:r>
      </w:ins>
      <w:ins w:id="649" w:author="M5" w:date="2023-06-03T07:07:09Z">
        <w:r>
          <w:rPr>
            <w:rFonts w:hint="eastAsia"/>
            <w:b/>
            <w:bCs/>
            <w:lang w:val="en-US" w:eastAsia="zh-CN"/>
            <w:rPrChange w:id="650" w:author="M5" w:date="2023-06-03T07:38:55Z">
              <w:rPr>
                <w:rFonts w:hint="eastAsia"/>
                <w:lang w:val="en-US" w:eastAsia="zh-CN"/>
              </w:rPr>
            </w:rPrChange>
          </w:rPr>
          <w:t>//</w:t>
        </w:r>
      </w:ins>
      <w:ins w:id="651" w:author="M5" w:date="2023-06-03T07:08:37Z">
        <w:r>
          <w:rPr>
            <w:rFonts w:hint="eastAsia"/>
            <w:b/>
            <w:bCs/>
            <w:lang w:val="en-US" w:eastAsia="zh-CN"/>
            <w:rPrChange w:id="652" w:author="M5" w:date="2023-06-03T07:38:55Z">
              <w:rPr>
                <w:rFonts w:hint="eastAsia"/>
                <w:lang w:val="en-US" w:eastAsia="zh-CN"/>
              </w:rPr>
            </w:rPrChange>
          </w:rPr>
          <w:t>切换</w:t>
        </w:r>
      </w:ins>
      <w:ins w:id="653" w:author="M5" w:date="2023-06-03T07:08:39Z">
        <w:r>
          <w:rPr>
            <w:rFonts w:hint="eastAsia"/>
            <w:b/>
            <w:bCs/>
            <w:lang w:val="en-US" w:eastAsia="zh-CN"/>
            <w:rPrChange w:id="654" w:author="M5" w:date="2023-06-03T07:38:55Z">
              <w:rPr>
                <w:rFonts w:hint="eastAsia"/>
                <w:lang w:val="en-US" w:eastAsia="zh-CN"/>
              </w:rPr>
            </w:rPrChange>
          </w:rPr>
          <w:t>当前</w:t>
        </w:r>
      </w:ins>
      <w:ins w:id="655" w:author="M5" w:date="2023-06-03T07:08:40Z">
        <w:r>
          <w:rPr>
            <w:rFonts w:hint="eastAsia"/>
            <w:b/>
            <w:bCs/>
            <w:lang w:val="en-US" w:eastAsia="zh-CN"/>
            <w:rPrChange w:id="656" w:author="M5" w:date="2023-06-03T07:38:55Z">
              <w:rPr>
                <w:rFonts w:hint="eastAsia"/>
                <w:lang w:val="en-US" w:eastAsia="zh-CN"/>
              </w:rPr>
            </w:rPrChange>
          </w:rPr>
          <w:t>目录</w:t>
        </w:r>
      </w:ins>
      <w:ins w:id="657" w:author="M5" w:date="2023-06-03T07:08:41Z">
        <w:r>
          <w:rPr>
            <w:rFonts w:hint="eastAsia"/>
            <w:b/>
            <w:bCs/>
            <w:lang w:val="en-US" w:eastAsia="zh-CN"/>
            <w:rPrChange w:id="658" w:author="M5" w:date="2023-06-03T07:38:55Z">
              <w:rPr>
                <w:rFonts w:hint="eastAsia"/>
                <w:lang w:val="en-US" w:eastAsia="zh-CN"/>
              </w:rPr>
            </w:rPrChange>
          </w:rPr>
          <w:t>到</w:t>
        </w:r>
      </w:ins>
      <w:ins w:id="659" w:author="M5" w:date="2023-06-03T07:08:42Z">
        <w:r>
          <w:rPr>
            <w:rFonts w:hint="eastAsia"/>
            <w:b/>
            <w:bCs/>
            <w:lang w:val="en-US" w:eastAsia="zh-CN"/>
            <w:rPrChange w:id="660" w:author="M5" w:date="2023-06-03T07:38:55Z">
              <w:rPr>
                <w:rFonts w:hint="eastAsia"/>
                <w:lang w:val="en-US" w:eastAsia="zh-CN"/>
              </w:rPr>
            </w:rPrChange>
          </w:rPr>
          <w:t>xx</w:t>
        </w:r>
      </w:ins>
      <w:ins w:id="661" w:author="M5" w:date="2023-06-03T07:08:43Z">
        <w:r>
          <w:rPr>
            <w:rFonts w:hint="eastAsia"/>
            <w:b/>
            <w:bCs/>
            <w:lang w:val="en-US" w:eastAsia="zh-CN"/>
            <w:rPrChange w:id="662" w:author="M5" w:date="2023-06-03T07:38:55Z">
              <w:rPr>
                <w:rFonts w:hint="eastAsia"/>
                <w:lang w:val="en-US" w:eastAsia="zh-CN"/>
              </w:rPr>
            </w:rPrChange>
          </w:rPr>
          <w:t>下</w:t>
        </w:r>
      </w:ins>
      <w:ins w:id="663" w:author="M5" w:date="2023-06-03T07:40:15Z">
        <w:r>
          <w:rPr>
            <w:rFonts w:hint="eastAsia"/>
            <w:b/>
            <w:bCs/>
            <w:lang w:val="en-US" w:eastAsia="zh-CN"/>
          </w:rPr>
          <w:t>。</w:t>
        </w:r>
      </w:ins>
      <w:ins w:id="664" w:author="M5" w:date="2023-06-03T07:39:06Z">
        <w:r>
          <w:rPr>
            <w:rFonts w:hint="eastAsia"/>
            <w:b w:val="0"/>
            <w:bCs w:val="0"/>
            <w:lang w:val="en-US" w:eastAsia="zh-CN"/>
          </w:rPr>
          <w:t>注意①支持xx给定是相对路径和绝对路径的情况，</w:t>
        </w:r>
      </w:ins>
      <w:ins w:id="665" w:author="M5" w:date="2023-06-03T07:09:32Z">
        <w:r>
          <w:rPr>
            <w:rFonts w:hint="eastAsia"/>
            <w:b w:val="0"/>
            <w:bCs w:val="0"/>
            <w:lang w:val="en-US" w:eastAsia="zh-CN"/>
            <w:rPrChange w:id="666" w:author="M5" w:date="2023-06-03T07:39:52Z">
              <w:rPr>
                <w:rFonts w:hint="eastAsia"/>
                <w:lang w:val="en-US" w:eastAsia="zh-CN"/>
              </w:rPr>
            </w:rPrChange>
          </w:rPr>
          <w:t>例如当前逻辑分区为D盘，执行</w:t>
        </w:r>
      </w:ins>
      <w:ins w:id="667" w:author="M5" w:date="2023-06-03T07:09:49Z">
        <w:r>
          <w:rPr>
            <w:rFonts w:hint="eastAsia"/>
            <w:b w:val="0"/>
            <w:bCs w:val="0"/>
            <w:lang w:val="en-US" w:eastAsia="zh-CN"/>
            <w:rPrChange w:id="668" w:author="M5" w:date="2023-06-03T07:39:52Z">
              <w:rPr>
                <w:rFonts w:hint="eastAsia"/>
                <w:lang w:val="en-US" w:eastAsia="zh-CN"/>
              </w:rPr>
            </w:rPrChange>
          </w:rPr>
          <w:t>Chg</w:t>
        </w:r>
      </w:ins>
      <w:ins w:id="669" w:author="M5" w:date="2023-06-03T07:09:32Z">
        <w:r>
          <w:rPr>
            <w:rFonts w:hint="eastAsia"/>
            <w:b w:val="0"/>
            <w:bCs w:val="0"/>
            <w:lang w:val="en-US" w:eastAsia="zh-CN"/>
            <w:rPrChange w:id="670" w:author="M5" w:date="2023-06-03T07:39:52Z">
              <w:rPr>
                <w:rFonts w:hint="eastAsia"/>
                <w:lang w:val="en-US" w:eastAsia="zh-CN"/>
              </w:rPr>
            </w:rPrChange>
          </w:rPr>
          <w:t>Dir A</w:t>
        </w:r>
      </w:ins>
      <w:ins w:id="671" w:author="M5" w:date="2023-06-03T07:49:14Z">
        <w:r>
          <w:rPr>
            <w:rFonts w:hint="eastAsia"/>
            <w:b w:val="0"/>
            <w:bCs w:val="0"/>
            <w:lang w:val="en-US" w:eastAsia="zh-CN"/>
          </w:rPr>
          <w:t>#</w:t>
        </w:r>
      </w:ins>
      <w:ins w:id="672" w:author="M5" w:date="2023-06-03T07:09:32Z">
        <w:r>
          <w:rPr>
            <w:rFonts w:hint="eastAsia"/>
            <w:b w:val="0"/>
            <w:bCs w:val="0"/>
            <w:lang w:val="en-US" w:eastAsia="zh-CN"/>
            <w:rPrChange w:id="673" w:author="M5" w:date="2023-06-03T07:39:52Z">
              <w:rPr>
                <w:rFonts w:hint="eastAsia"/>
                <w:lang w:val="en-US" w:eastAsia="zh-CN"/>
              </w:rPr>
            </w:rPrChange>
          </w:rPr>
          <w:t>\xx\yy, 表示</w:t>
        </w:r>
      </w:ins>
      <w:ins w:id="674" w:author="M5" w:date="2023-06-03T07:09:56Z">
        <w:r>
          <w:rPr>
            <w:rFonts w:hint="eastAsia"/>
            <w:b w:val="0"/>
            <w:bCs w:val="0"/>
            <w:lang w:val="en-US" w:eastAsia="zh-CN"/>
            <w:rPrChange w:id="675" w:author="M5" w:date="2023-06-03T07:39:52Z">
              <w:rPr>
                <w:rFonts w:hint="eastAsia"/>
                <w:lang w:val="en-US" w:eastAsia="zh-CN"/>
              </w:rPr>
            </w:rPrChange>
          </w:rPr>
          <w:t>切换</w:t>
        </w:r>
      </w:ins>
      <w:ins w:id="676" w:author="M5" w:date="2023-06-03T07:10:08Z">
        <w:r>
          <w:rPr>
            <w:rFonts w:hint="eastAsia"/>
            <w:b w:val="0"/>
            <w:bCs w:val="0"/>
            <w:lang w:val="en-US" w:eastAsia="zh-CN"/>
            <w:rPrChange w:id="677" w:author="M5" w:date="2023-06-03T07:39:52Z">
              <w:rPr>
                <w:rFonts w:hint="eastAsia"/>
                <w:lang w:val="en-US" w:eastAsia="zh-CN"/>
              </w:rPr>
            </w:rPrChange>
          </w:rPr>
          <w:t>当前</w:t>
        </w:r>
      </w:ins>
      <w:ins w:id="678" w:author="M5" w:date="2023-06-03T07:10:11Z">
        <w:r>
          <w:rPr>
            <w:rFonts w:hint="eastAsia"/>
            <w:b w:val="0"/>
            <w:bCs w:val="0"/>
            <w:lang w:val="en-US" w:eastAsia="zh-CN"/>
            <w:rPrChange w:id="679" w:author="M5" w:date="2023-06-03T07:39:52Z">
              <w:rPr>
                <w:rFonts w:hint="eastAsia"/>
                <w:lang w:val="en-US" w:eastAsia="zh-CN"/>
              </w:rPr>
            </w:rPrChange>
          </w:rPr>
          <w:t>目录</w:t>
        </w:r>
      </w:ins>
      <w:ins w:id="680" w:author="M5" w:date="2023-06-03T07:09:57Z">
        <w:r>
          <w:rPr>
            <w:rFonts w:hint="eastAsia"/>
            <w:b w:val="0"/>
            <w:bCs w:val="0"/>
            <w:lang w:val="en-US" w:eastAsia="zh-CN"/>
            <w:rPrChange w:id="681" w:author="M5" w:date="2023-06-03T07:39:52Z">
              <w:rPr>
                <w:rFonts w:hint="eastAsia"/>
                <w:lang w:val="en-US" w:eastAsia="zh-CN"/>
              </w:rPr>
            </w:rPrChange>
          </w:rPr>
          <w:t>到</w:t>
        </w:r>
      </w:ins>
      <w:ins w:id="682" w:author="M5" w:date="2023-06-03T07:09:32Z">
        <w:r>
          <w:rPr>
            <w:rFonts w:hint="eastAsia"/>
            <w:b w:val="0"/>
            <w:bCs w:val="0"/>
            <w:lang w:val="en-US" w:eastAsia="zh-CN"/>
            <w:rPrChange w:id="683" w:author="M5" w:date="2023-06-03T07:39:52Z">
              <w:rPr>
                <w:rFonts w:hint="eastAsia"/>
                <w:lang w:val="en-US" w:eastAsia="zh-CN"/>
              </w:rPr>
            </w:rPrChange>
          </w:rPr>
          <w:t>A盘下的\xx目录</w:t>
        </w:r>
      </w:ins>
      <w:ins w:id="684" w:author="M5" w:date="2023-06-03T07:09:32Z">
        <w:r>
          <w:rPr>
            <w:rFonts w:hint="eastAsia"/>
            <w:b w:val="0"/>
            <w:bCs w:val="0"/>
            <w:lang w:val="en-US" w:eastAsia="zh-CN"/>
            <w:rPrChange w:id="685" w:author="M5" w:date="2023-06-03T07:39:52Z">
              <w:rPr>
                <w:rFonts w:hint="eastAsia"/>
                <w:b/>
                <w:bCs/>
                <w:lang w:val="en-US" w:eastAsia="zh-CN"/>
              </w:rPr>
            </w:rPrChange>
          </w:rPr>
          <w:t>;</w:t>
        </w:r>
      </w:ins>
      <w:ins w:id="686" w:author="M5" w:date="2023-06-03T07:39:39Z">
        <w:r>
          <w:rPr>
            <w:rFonts w:hint="eastAsia"/>
            <w:b w:val="0"/>
            <w:bCs w:val="0"/>
            <w:lang w:val="en-US" w:eastAsia="zh-CN"/>
            <w:rPrChange w:id="687" w:author="M5" w:date="2023-06-03T07:39:52Z">
              <w:rPr>
                <w:rFonts w:hint="eastAsia"/>
                <w:b/>
                <w:bCs/>
                <w:lang w:val="en-US" w:eastAsia="zh-CN"/>
              </w:rPr>
            </w:rPrChange>
          </w:rPr>
          <w:t>②</w:t>
        </w:r>
      </w:ins>
      <w:ins w:id="688" w:author="M5" w:date="2023-06-03T07:39:59Z">
        <w:r>
          <w:rPr>
            <w:rFonts w:hint="eastAsia"/>
            <w:b w:val="0"/>
            <w:bCs w:val="0"/>
            <w:lang w:val="en-US" w:eastAsia="zh-CN"/>
          </w:rPr>
          <w:t>xx不存在则提示报错</w:t>
        </w:r>
      </w:ins>
      <w:ins w:id="689" w:author="M5" w:date="2023-06-03T07:09:32Z">
        <w:r>
          <w:rPr>
            <w:rFonts w:hint="eastAsia"/>
            <w:b w:val="0"/>
            <w:bCs w:val="0"/>
            <w:lang w:val="en-US" w:eastAsia="zh-CN"/>
            <w:rPrChange w:id="690" w:author="M5" w:date="2023-06-03T07:39:52Z">
              <w:rPr>
                <w:rFonts w:hint="eastAsia"/>
                <w:b/>
                <w:bCs/>
                <w:lang w:val="en-US" w:eastAsia="zh-CN"/>
              </w:rPr>
            </w:rPrChange>
          </w:rPr>
          <w:t>。</w:t>
        </w:r>
      </w:ins>
    </w:p>
    <w:p>
      <w:pPr>
        <w:numPr>
          <w:ilvl w:val="0"/>
          <w:numId w:val="1"/>
          <w:ins w:id="692" w:author="M5" w:date="2023-06-03T08:31:13Z"/>
        </w:numPr>
        <w:ind w:left="425" w:hanging="425" w:firstLineChars="0"/>
        <w:rPr>
          <w:ins w:id="693" w:author="M5" w:date="2023-06-03T06:52:25Z"/>
          <w:rFonts w:hint="default"/>
          <w:lang w:val="en-US" w:eastAsia="zh-CN"/>
        </w:rPr>
        <w:pPrChange w:id="691" w:author="M5" w:date="2023-06-03T08:31:13Z">
          <w:pPr>
            <w:ind w:firstLine="420"/>
          </w:pPr>
        </w:pPrChange>
      </w:pPr>
      <w:ins w:id="694" w:author="M5" w:date="2023-06-03T06:49:45Z">
        <w:r>
          <w:rPr>
            <w:rFonts w:hint="eastAsia"/>
            <w:b/>
            <w:bCs/>
            <w:lang w:val="en-US" w:eastAsia="zh-CN"/>
            <w:rPrChange w:id="695" w:author="M5" w:date="2023-06-03T07:41:36Z">
              <w:rPr>
                <w:rFonts w:hint="eastAsia"/>
                <w:lang w:val="en-US" w:eastAsia="zh-CN"/>
              </w:rPr>
            </w:rPrChange>
          </w:rPr>
          <w:t>Tree</w:t>
        </w:r>
      </w:ins>
      <w:ins w:id="696" w:author="M5" w:date="2023-06-03T06:49:50Z">
        <w:r>
          <w:rPr>
            <w:rFonts w:hint="eastAsia"/>
            <w:b/>
            <w:bCs/>
            <w:lang w:val="en-US" w:eastAsia="zh-CN"/>
            <w:rPrChange w:id="697" w:author="M5" w:date="2023-06-03T07:41:36Z">
              <w:rPr>
                <w:rFonts w:hint="eastAsia"/>
                <w:lang w:val="en-US" w:eastAsia="zh-CN"/>
              </w:rPr>
            </w:rPrChange>
          </w:rPr>
          <w:t>Dir</w:t>
        </w:r>
      </w:ins>
      <w:ins w:id="698" w:author="M5" w:date="2023-06-03T06:49:53Z">
        <w:r>
          <w:rPr>
            <w:rFonts w:hint="eastAsia"/>
            <w:b/>
            <w:bCs/>
            <w:lang w:val="en-US" w:eastAsia="zh-CN"/>
            <w:rPrChange w:id="699" w:author="M5" w:date="2023-06-03T07:41:36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700" w:author="M5" w:date="2023-06-03T06:49:55Z">
        <w:r>
          <w:rPr>
            <w:rFonts w:hint="eastAsia"/>
            <w:b/>
            <w:bCs/>
            <w:lang w:val="en-US" w:eastAsia="zh-CN"/>
            <w:rPrChange w:id="701" w:author="M5" w:date="2023-06-03T07:41:36Z">
              <w:rPr>
                <w:rFonts w:hint="eastAsia"/>
                <w:lang w:val="en-US" w:eastAsia="zh-CN"/>
              </w:rPr>
            </w:rPrChange>
          </w:rPr>
          <w:t>xx</w:t>
        </w:r>
      </w:ins>
      <w:ins w:id="702" w:author="M5" w:date="2023-06-03T06:50:03Z">
        <w:r>
          <w:rPr>
            <w:rFonts w:hint="eastAsia"/>
            <w:b/>
            <w:bCs/>
            <w:lang w:val="en-US" w:eastAsia="zh-CN"/>
            <w:rPrChange w:id="703" w:author="M5" w:date="2023-06-03T07:41:36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704" w:author="M5" w:date="2023-06-03T06:50:04Z">
        <w:r>
          <w:rPr>
            <w:rFonts w:hint="eastAsia"/>
            <w:b/>
            <w:bCs/>
            <w:lang w:val="en-US" w:eastAsia="zh-CN"/>
            <w:rPrChange w:id="705" w:author="M5" w:date="2023-06-03T07:41:36Z">
              <w:rPr>
                <w:rFonts w:hint="eastAsia"/>
                <w:lang w:val="en-US" w:eastAsia="zh-CN"/>
              </w:rPr>
            </w:rPrChange>
          </w:rPr>
          <w:t xml:space="preserve"> //</w:t>
        </w:r>
      </w:ins>
      <w:ins w:id="706" w:author="M5" w:date="2023-06-03T06:50:35Z">
        <w:r>
          <w:rPr>
            <w:rFonts w:hint="eastAsia"/>
            <w:b/>
            <w:bCs/>
            <w:lang w:val="en-US" w:eastAsia="zh-CN"/>
            <w:rPrChange w:id="707" w:author="M5" w:date="2023-06-03T07:41:36Z">
              <w:rPr>
                <w:rFonts w:hint="eastAsia"/>
                <w:lang w:val="en-US" w:eastAsia="zh-CN"/>
              </w:rPr>
            </w:rPrChange>
          </w:rPr>
          <w:t>树状</w:t>
        </w:r>
      </w:ins>
      <w:ins w:id="708" w:author="M5" w:date="2023-06-03T06:50:04Z">
        <w:r>
          <w:rPr>
            <w:rFonts w:hint="eastAsia"/>
            <w:b/>
            <w:bCs/>
            <w:lang w:val="en-US" w:eastAsia="zh-CN"/>
            <w:rPrChange w:id="709" w:author="M5" w:date="2023-06-03T07:41:36Z">
              <w:rPr>
                <w:rFonts w:hint="eastAsia"/>
                <w:lang w:val="en-US" w:eastAsia="zh-CN"/>
              </w:rPr>
            </w:rPrChange>
          </w:rPr>
          <w:t>显示当前分区或</w:t>
        </w:r>
      </w:ins>
      <w:ins w:id="710" w:author="M5" w:date="2023-06-03T06:50:04Z">
        <w:r>
          <w:rPr>
            <w:rFonts w:hint="eastAsia"/>
            <w:b/>
            <w:bCs/>
            <w:rPrChange w:id="711" w:author="M5" w:date="2023-06-03T07:41:36Z">
              <w:rPr>
                <w:rFonts w:hint="eastAsia"/>
              </w:rPr>
            </w:rPrChange>
          </w:rPr>
          <w:t>目录下的</w:t>
        </w:r>
      </w:ins>
      <w:ins w:id="712" w:author="M5" w:date="2023-06-03T06:50:04Z">
        <w:r>
          <w:rPr>
            <w:rFonts w:hint="eastAsia"/>
            <w:b/>
            <w:bCs/>
            <w:lang w:val="en-US" w:eastAsia="zh-CN"/>
            <w:rPrChange w:id="713" w:author="M5" w:date="2023-06-03T07:41:36Z">
              <w:rPr>
                <w:rFonts w:hint="eastAsia"/>
                <w:lang w:val="en-US" w:eastAsia="zh-CN"/>
              </w:rPr>
            </w:rPrChange>
          </w:rPr>
          <w:t>xx目录的文件和目录</w:t>
        </w:r>
      </w:ins>
      <w:ins w:id="714" w:author="M5" w:date="2023-06-03T06:50:42Z">
        <w:r>
          <w:rPr>
            <w:rFonts w:hint="eastAsia"/>
            <w:b/>
            <w:bCs/>
            <w:lang w:val="en-US" w:eastAsia="zh-CN"/>
            <w:rPrChange w:id="715" w:author="M5" w:date="2023-06-03T07:41:36Z">
              <w:rPr>
                <w:rFonts w:hint="eastAsia"/>
                <w:lang w:val="en-US" w:eastAsia="zh-CN"/>
              </w:rPr>
            </w:rPrChange>
          </w:rPr>
          <w:t>结构</w:t>
        </w:r>
      </w:ins>
      <w:ins w:id="716" w:author="M5" w:date="2023-06-03T07:42:28Z">
        <w:r>
          <w:rPr>
            <w:rFonts w:hint="eastAsia"/>
            <w:b/>
            <w:bCs/>
            <w:lang w:val="en-US" w:eastAsia="zh-CN"/>
          </w:rPr>
          <w:t>。</w:t>
        </w:r>
      </w:ins>
      <w:ins w:id="717" w:author="M5" w:date="2023-06-03T07:40:40Z">
        <w:r>
          <w:rPr>
            <w:rFonts w:hint="eastAsia"/>
            <w:b w:val="0"/>
            <w:bCs w:val="0"/>
            <w:lang w:val="en-US" w:eastAsia="zh-CN"/>
          </w:rPr>
          <w:t>注意①支持xx给定是相对路径和绝对路径的情况</w:t>
        </w:r>
      </w:ins>
      <w:ins w:id="718" w:author="M5" w:date="2023-06-03T06:50:04Z">
        <w:r>
          <w:rPr>
            <w:rFonts w:hint="eastAsia"/>
            <w:lang w:val="en-US" w:eastAsia="zh-CN"/>
          </w:rPr>
          <w:t>，</w:t>
        </w:r>
      </w:ins>
      <w:ins w:id="719" w:author="M5" w:date="2023-06-03T06:50:55Z">
        <w:r>
          <w:rPr>
            <w:rFonts w:hint="eastAsia"/>
            <w:lang w:val="en-US" w:eastAsia="zh-CN"/>
          </w:rPr>
          <w:t>例如</w:t>
        </w:r>
      </w:ins>
      <w:ins w:id="720" w:author="M5" w:date="2023-06-03T06:50:04Z">
        <w:r>
          <w:rPr>
            <w:rFonts w:hint="eastAsia"/>
            <w:lang w:val="en-US" w:eastAsia="zh-CN"/>
          </w:rPr>
          <w:t>当前逻辑分区为D盘，执行</w:t>
        </w:r>
      </w:ins>
      <w:ins w:id="721" w:author="M5" w:date="2023-06-03T06:51:10Z">
        <w:r>
          <w:rPr>
            <w:rFonts w:hint="eastAsia"/>
            <w:lang w:val="en-US" w:eastAsia="zh-CN"/>
          </w:rPr>
          <w:t>Tree</w:t>
        </w:r>
      </w:ins>
      <w:ins w:id="722" w:author="M5" w:date="2023-06-03T06:50:04Z">
        <w:r>
          <w:rPr>
            <w:rFonts w:hint="eastAsia"/>
            <w:lang w:val="en-US" w:eastAsia="zh-CN"/>
          </w:rPr>
          <w:t>Dir A</w:t>
        </w:r>
      </w:ins>
      <w:ins w:id="723" w:author="M5" w:date="2023-06-03T07:49:11Z">
        <w:r>
          <w:rPr>
            <w:rFonts w:hint="eastAsia"/>
            <w:lang w:val="en-US" w:eastAsia="zh-CN"/>
          </w:rPr>
          <w:t>#</w:t>
        </w:r>
      </w:ins>
      <w:ins w:id="724" w:author="M5" w:date="2023-06-03T06:50:04Z">
        <w:r>
          <w:rPr>
            <w:rFonts w:hint="eastAsia"/>
            <w:lang w:val="en-US" w:eastAsia="zh-CN"/>
          </w:rPr>
          <w:t>\xx\yy, 表示</w:t>
        </w:r>
      </w:ins>
      <w:ins w:id="725" w:author="M5" w:date="2023-06-03T06:51:16Z">
        <w:r>
          <w:rPr>
            <w:rFonts w:hint="eastAsia"/>
            <w:lang w:val="en-US" w:eastAsia="zh-CN"/>
          </w:rPr>
          <w:t>树状</w:t>
        </w:r>
      </w:ins>
      <w:ins w:id="726" w:author="M5" w:date="2023-06-03T06:50:04Z">
        <w:r>
          <w:rPr>
            <w:rFonts w:hint="eastAsia"/>
            <w:lang w:val="en-US" w:eastAsia="zh-CN"/>
          </w:rPr>
          <w:t>显示A盘下的\xx\yy目录</w:t>
        </w:r>
      </w:ins>
      <w:ins w:id="727" w:author="M5" w:date="2023-06-03T06:51:21Z">
        <w:r>
          <w:rPr>
            <w:rFonts w:hint="eastAsia"/>
            <w:lang w:val="en-US" w:eastAsia="zh-CN"/>
          </w:rPr>
          <w:t>结构</w:t>
        </w:r>
      </w:ins>
      <w:ins w:id="728" w:author="M5" w:date="2023-06-03T06:50:04Z">
        <w:r>
          <w:rPr>
            <w:rFonts w:hint="eastAsia"/>
            <w:lang w:val="en-US" w:eastAsia="zh-CN"/>
          </w:rPr>
          <w:t>。</w:t>
        </w:r>
      </w:ins>
      <w:ins w:id="729" w:author="M5" w:date="2023-06-03T07:40:55Z">
        <w:r>
          <w:rPr>
            <w:rFonts w:hint="eastAsia"/>
            <w:lang w:val="en-US" w:eastAsia="zh-CN"/>
          </w:rPr>
          <w:t>②</w:t>
        </w:r>
      </w:ins>
      <w:ins w:id="730" w:author="M5" w:date="2023-06-03T06:54:35Z">
        <w:r>
          <w:rPr>
            <w:rFonts w:hint="eastAsia"/>
            <w:lang w:val="en-US" w:eastAsia="zh-CN"/>
          </w:rPr>
          <w:t>xx缺省表示默认当前分区和当前目录。</w:t>
        </w:r>
      </w:ins>
    </w:p>
    <w:p>
      <w:pPr>
        <w:numPr>
          <w:ilvl w:val="0"/>
          <w:numId w:val="1"/>
          <w:ins w:id="732" w:author="M5" w:date="2023-06-03T08:31:13Z"/>
        </w:numPr>
        <w:ind w:left="425" w:hanging="425" w:firstLineChars="0"/>
        <w:rPr>
          <w:rFonts w:hint="eastAsia"/>
          <w:b w:val="0"/>
          <w:bCs w:val="0"/>
          <w:highlight w:val="red"/>
          <w:lang w:val="en-US" w:eastAsia="zh-CN"/>
          <w:rPrChange w:id="733" w:author="Jupytr" w:date="2023-06-12T09:03:58Z">
            <w:rPr>
              <w:rFonts w:hint="eastAsia"/>
              <w:lang w:val="en-US" w:eastAsia="zh-CN"/>
            </w:rPr>
          </w:rPrChange>
        </w:rPr>
        <w:pPrChange w:id="731" w:author="M5" w:date="2023-06-03T08:31:13Z">
          <w:pPr>
            <w:ind w:firstLine="420"/>
          </w:pPr>
        </w:pPrChange>
      </w:pPr>
      <w:ins w:id="734" w:author="M5" w:date="2023-06-03T07:02:30Z">
        <w:r>
          <w:rPr>
            <w:rFonts w:hint="eastAsia"/>
            <w:b/>
            <w:bCs/>
            <w:lang w:val="en-US" w:eastAsia="zh-CN"/>
          </w:rPr>
          <w:t>Move</w:t>
        </w:r>
      </w:ins>
      <w:ins w:id="735" w:author="M5" w:date="2023-06-03T06:52:46Z">
        <w:r>
          <w:rPr>
            <w:rFonts w:hint="eastAsia"/>
            <w:b/>
            <w:bCs/>
            <w:lang w:val="en-US" w:eastAsia="zh-CN"/>
            <w:rPrChange w:id="736" w:author="M5" w:date="2023-06-03T07:41:45Z">
              <w:rPr>
                <w:rFonts w:hint="eastAsia"/>
                <w:lang w:val="en-US" w:eastAsia="zh-CN"/>
              </w:rPr>
            </w:rPrChange>
          </w:rPr>
          <w:t>D</w:t>
        </w:r>
      </w:ins>
      <w:ins w:id="737" w:author="M5" w:date="2023-06-03T06:52:19Z">
        <w:r>
          <w:rPr>
            <w:b/>
            <w:bCs/>
            <w:rPrChange w:id="738" w:author="M5" w:date="2023-06-03T07:41:45Z">
              <w:rPr/>
            </w:rPrChange>
          </w:rPr>
          <w:t>ir</w:t>
        </w:r>
      </w:ins>
      <w:ins w:id="739" w:author="M5" w:date="2023-06-03T06:56:06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740" w:author="M5" w:date="2023-06-03T06:52:47Z">
        <w:r>
          <w:rPr>
            <w:rFonts w:hint="eastAsia"/>
            <w:b/>
            <w:bCs/>
            <w:lang w:val="en-US" w:eastAsia="zh-CN"/>
            <w:rPrChange w:id="741" w:author="M5" w:date="2023-06-03T07:41:4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742" w:author="M5" w:date="2023-06-03T06:52:48Z">
        <w:r>
          <w:rPr>
            <w:rFonts w:hint="eastAsia"/>
            <w:b/>
            <w:bCs/>
            <w:lang w:val="en-US" w:eastAsia="zh-CN"/>
            <w:rPrChange w:id="743" w:author="M5" w:date="2023-06-03T07:41:45Z">
              <w:rPr>
                <w:rFonts w:hint="eastAsia"/>
                <w:lang w:val="en-US" w:eastAsia="zh-CN"/>
              </w:rPr>
            </w:rPrChange>
          </w:rPr>
          <w:t>xx</w:t>
        </w:r>
      </w:ins>
      <w:ins w:id="744" w:author="M5" w:date="2023-06-03T06:56:07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745" w:author="M5" w:date="2023-06-03T06:52:50Z">
        <w:r>
          <w:rPr>
            <w:rFonts w:hint="eastAsia"/>
            <w:b/>
            <w:bCs/>
            <w:lang w:val="en-US" w:eastAsia="zh-CN"/>
            <w:rPrChange w:id="746" w:author="M5" w:date="2023-06-03T07:41:4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747" w:author="M5" w:date="2023-06-03T06:52:51Z">
        <w:r>
          <w:rPr>
            <w:rFonts w:hint="eastAsia"/>
            <w:b/>
            <w:bCs/>
            <w:lang w:val="en-US" w:eastAsia="zh-CN"/>
            <w:rPrChange w:id="748" w:author="M5" w:date="2023-06-03T07:41:45Z">
              <w:rPr>
                <w:rFonts w:hint="eastAsia"/>
                <w:lang w:val="en-US" w:eastAsia="zh-CN"/>
              </w:rPr>
            </w:rPrChange>
          </w:rPr>
          <w:t>yy</w:t>
        </w:r>
      </w:ins>
      <w:ins w:id="749" w:author="M5" w:date="2023-06-03T06:52:56Z">
        <w:r>
          <w:rPr>
            <w:rFonts w:hint="eastAsia"/>
            <w:b/>
            <w:bCs/>
            <w:lang w:val="en-US" w:eastAsia="zh-CN"/>
            <w:rPrChange w:id="750" w:author="M5" w:date="2023-06-03T07:41:4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751" w:author="M5" w:date="2023-06-03T06:52:57Z">
        <w:r>
          <w:rPr>
            <w:rFonts w:hint="eastAsia"/>
            <w:b/>
            <w:bCs/>
            <w:lang w:val="en-US" w:eastAsia="zh-CN"/>
            <w:rPrChange w:id="752" w:author="M5" w:date="2023-06-03T07:41:4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753" w:author="M5" w:date="2023-06-03T06:52:53Z">
        <w:r>
          <w:rPr>
            <w:rFonts w:hint="eastAsia"/>
            <w:b/>
            <w:bCs/>
            <w:lang w:val="en-US" w:eastAsia="zh-CN"/>
            <w:rPrChange w:id="754" w:author="M5" w:date="2023-06-03T07:41:45Z">
              <w:rPr>
                <w:rFonts w:hint="eastAsia"/>
                <w:lang w:val="en-US" w:eastAsia="zh-CN"/>
              </w:rPr>
            </w:rPrChange>
          </w:rPr>
          <w:t>//</w:t>
        </w:r>
      </w:ins>
      <w:ins w:id="755" w:author="M5" w:date="2023-06-03T06:54:55Z">
        <w:r>
          <w:rPr>
            <w:rFonts w:hint="eastAsia"/>
            <w:b/>
            <w:bCs/>
            <w:lang w:val="en-US" w:eastAsia="zh-CN"/>
            <w:rPrChange w:id="756" w:author="M5" w:date="2023-06-03T07:41:45Z">
              <w:rPr>
                <w:rFonts w:hint="eastAsia"/>
                <w:lang w:val="en-US" w:eastAsia="zh-CN"/>
              </w:rPr>
            </w:rPrChange>
          </w:rPr>
          <w:t>把</w:t>
        </w:r>
      </w:ins>
      <w:ins w:id="757" w:author="M5" w:date="2023-06-03T06:54:57Z">
        <w:r>
          <w:rPr>
            <w:rFonts w:hint="eastAsia"/>
            <w:b/>
            <w:bCs/>
            <w:lang w:val="en-US" w:eastAsia="zh-CN"/>
            <w:rPrChange w:id="758" w:author="M5" w:date="2023-06-03T07:41:45Z">
              <w:rPr>
                <w:rFonts w:hint="eastAsia"/>
                <w:lang w:val="en-US" w:eastAsia="zh-CN"/>
              </w:rPr>
            </w:rPrChange>
          </w:rPr>
          <w:t>指定</w:t>
        </w:r>
      </w:ins>
      <w:ins w:id="759" w:author="M5" w:date="2023-06-03T06:54:59Z">
        <w:r>
          <w:rPr>
            <w:rFonts w:hint="eastAsia"/>
            <w:b/>
            <w:bCs/>
            <w:lang w:val="en-US" w:eastAsia="zh-CN"/>
            <w:rPrChange w:id="760" w:author="M5" w:date="2023-06-03T07:41:45Z">
              <w:rPr>
                <w:rFonts w:hint="eastAsia"/>
                <w:lang w:val="en-US" w:eastAsia="zh-CN"/>
              </w:rPr>
            </w:rPrChange>
          </w:rPr>
          <w:t>路径</w:t>
        </w:r>
      </w:ins>
      <w:ins w:id="761" w:author="M5" w:date="2023-06-03T06:55:00Z">
        <w:r>
          <w:rPr>
            <w:rFonts w:hint="eastAsia"/>
            <w:b/>
            <w:bCs/>
            <w:lang w:val="en-US" w:eastAsia="zh-CN"/>
            <w:rPrChange w:id="762" w:author="M5" w:date="2023-06-03T07:41:45Z">
              <w:rPr>
                <w:rFonts w:hint="eastAsia"/>
                <w:lang w:val="en-US" w:eastAsia="zh-CN"/>
              </w:rPr>
            </w:rPrChange>
          </w:rPr>
          <w:t>下</w:t>
        </w:r>
      </w:ins>
      <w:ins w:id="763" w:author="M5" w:date="2023-06-03T06:55:01Z">
        <w:r>
          <w:rPr>
            <w:rFonts w:hint="eastAsia"/>
            <w:b/>
            <w:bCs/>
            <w:lang w:val="en-US" w:eastAsia="zh-CN"/>
            <w:rPrChange w:id="764" w:author="M5" w:date="2023-06-03T07:41:45Z">
              <w:rPr>
                <w:rFonts w:hint="eastAsia"/>
                <w:lang w:val="en-US" w:eastAsia="zh-CN"/>
              </w:rPr>
            </w:rPrChange>
          </w:rPr>
          <w:t>的</w:t>
        </w:r>
      </w:ins>
      <w:ins w:id="765" w:author="M5" w:date="2023-06-03T06:53:05Z">
        <w:r>
          <w:rPr>
            <w:rFonts w:hint="eastAsia"/>
            <w:b/>
            <w:bCs/>
            <w:lang w:val="en-US" w:eastAsia="zh-CN"/>
            <w:rPrChange w:id="766" w:author="M5" w:date="2023-06-03T07:41:45Z">
              <w:rPr>
                <w:rFonts w:hint="eastAsia"/>
                <w:lang w:val="en-US" w:eastAsia="zh-CN"/>
              </w:rPr>
            </w:rPrChange>
          </w:rPr>
          <w:t>目录</w:t>
        </w:r>
      </w:ins>
      <w:ins w:id="767" w:author="M5" w:date="2023-06-03T06:53:07Z">
        <w:r>
          <w:rPr>
            <w:rFonts w:hint="eastAsia"/>
            <w:b/>
            <w:bCs/>
            <w:lang w:val="en-US" w:eastAsia="zh-CN"/>
            <w:rPrChange w:id="768" w:author="M5" w:date="2023-06-03T07:41:45Z">
              <w:rPr>
                <w:rFonts w:hint="eastAsia"/>
                <w:lang w:val="en-US" w:eastAsia="zh-CN"/>
              </w:rPr>
            </w:rPrChange>
          </w:rPr>
          <w:t>xx</w:t>
        </w:r>
      </w:ins>
      <w:ins w:id="769" w:author="M5" w:date="2023-06-03T06:55:17Z">
        <w:r>
          <w:rPr>
            <w:rFonts w:hint="eastAsia"/>
            <w:b/>
            <w:bCs/>
            <w:lang w:val="en-US" w:eastAsia="zh-CN"/>
            <w:rPrChange w:id="770" w:author="M5" w:date="2023-06-03T07:41:45Z">
              <w:rPr>
                <w:rFonts w:hint="eastAsia"/>
                <w:lang w:val="en-US" w:eastAsia="zh-CN"/>
              </w:rPr>
            </w:rPrChange>
          </w:rPr>
          <w:t>删除</w:t>
        </w:r>
      </w:ins>
      <w:ins w:id="771" w:author="M5" w:date="2023-06-03T06:55:18Z">
        <w:r>
          <w:rPr>
            <w:rFonts w:hint="eastAsia"/>
            <w:b/>
            <w:bCs/>
            <w:lang w:val="en-US" w:eastAsia="zh-CN"/>
            <w:rPrChange w:id="772" w:author="M5" w:date="2023-06-03T07:41:45Z">
              <w:rPr>
                <w:rFonts w:hint="eastAsia"/>
                <w:lang w:val="en-US" w:eastAsia="zh-CN"/>
              </w:rPr>
            </w:rPrChange>
          </w:rPr>
          <w:t>，</w:t>
        </w:r>
      </w:ins>
      <w:ins w:id="773" w:author="M5" w:date="2023-06-03T06:55:20Z">
        <w:r>
          <w:rPr>
            <w:rFonts w:hint="eastAsia"/>
            <w:b/>
            <w:bCs/>
            <w:lang w:val="en-US" w:eastAsia="zh-CN"/>
            <w:rPrChange w:id="774" w:author="M5" w:date="2023-06-03T07:41:45Z">
              <w:rPr>
                <w:rFonts w:hint="eastAsia"/>
                <w:lang w:val="en-US" w:eastAsia="zh-CN"/>
              </w:rPr>
            </w:rPrChange>
          </w:rPr>
          <w:t>同时</w:t>
        </w:r>
      </w:ins>
      <w:ins w:id="775" w:author="M5" w:date="2023-06-03T06:55:21Z">
        <w:r>
          <w:rPr>
            <w:rFonts w:hint="eastAsia"/>
            <w:b/>
            <w:bCs/>
            <w:lang w:val="en-US" w:eastAsia="zh-CN"/>
            <w:rPrChange w:id="776" w:author="M5" w:date="2023-06-03T07:41:45Z">
              <w:rPr>
                <w:rFonts w:hint="eastAsia"/>
                <w:lang w:val="en-US" w:eastAsia="zh-CN"/>
              </w:rPr>
            </w:rPrChange>
          </w:rPr>
          <w:t>复制</w:t>
        </w:r>
      </w:ins>
      <w:ins w:id="777" w:author="M5" w:date="2023-06-03T06:55:22Z">
        <w:r>
          <w:rPr>
            <w:rFonts w:hint="eastAsia"/>
            <w:b/>
            <w:bCs/>
            <w:lang w:val="en-US" w:eastAsia="zh-CN"/>
            <w:rPrChange w:id="778" w:author="M5" w:date="2023-06-03T07:41:45Z">
              <w:rPr>
                <w:rFonts w:hint="eastAsia"/>
                <w:lang w:val="en-US" w:eastAsia="zh-CN"/>
              </w:rPr>
            </w:rPrChange>
          </w:rPr>
          <w:t>到</w:t>
        </w:r>
      </w:ins>
      <w:ins w:id="779" w:author="M5" w:date="2023-06-03T06:55:23Z">
        <w:r>
          <w:rPr>
            <w:rFonts w:hint="eastAsia"/>
            <w:b/>
            <w:bCs/>
            <w:lang w:val="en-US" w:eastAsia="zh-CN"/>
            <w:rPrChange w:id="780" w:author="M5" w:date="2023-06-03T07:41:45Z">
              <w:rPr>
                <w:rFonts w:hint="eastAsia"/>
                <w:lang w:val="en-US" w:eastAsia="zh-CN"/>
              </w:rPr>
            </w:rPrChange>
          </w:rPr>
          <w:t>yy</w:t>
        </w:r>
      </w:ins>
      <w:ins w:id="781" w:author="M5" w:date="2023-06-03T06:55:28Z">
        <w:r>
          <w:rPr>
            <w:rFonts w:hint="eastAsia"/>
            <w:b/>
            <w:bCs/>
            <w:lang w:val="en-US" w:eastAsia="zh-CN"/>
            <w:rPrChange w:id="782" w:author="M5" w:date="2023-06-03T07:41:45Z">
              <w:rPr>
                <w:rFonts w:hint="eastAsia"/>
                <w:lang w:val="en-US" w:eastAsia="zh-CN"/>
              </w:rPr>
            </w:rPrChange>
          </w:rPr>
          <w:t>目录下</w:t>
        </w:r>
      </w:ins>
      <w:ins w:id="783" w:author="M5" w:date="2023-06-03T06:55:29Z">
        <w:r>
          <w:rPr>
            <w:rFonts w:hint="eastAsia"/>
            <w:lang w:val="en-US" w:eastAsia="zh-CN"/>
          </w:rPr>
          <w:t>。</w:t>
        </w:r>
      </w:ins>
      <w:ins w:id="784" w:author="M5" w:date="2023-06-03T07:41:55Z">
        <w:r>
          <w:rPr>
            <w:rFonts w:hint="eastAsia"/>
            <w:b w:val="0"/>
            <w:bCs w:val="0"/>
            <w:lang w:val="en-US" w:eastAsia="zh-CN"/>
          </w:rPr>
          <w:t>注意①支</w:t>
        </w:r>
      </w:ins>
      <w:ins w:id="785" w:author="M5" w:date="2023-06-03T06:55:35Z">
        <w:r>
          <w:rPr>
            <w:rFonts w:hint="eastAsia"/>
            <w:b w:val="0"/>
            <w:bCs w:val="0"/>
            <w:lang w:val="en-US" w:eastAsia="zh-CN"/>
            <w:rPrChange w:id="786" w:author="M5" w:date="2023-06-03T07:42:23Z">
              <w:rPr>
                <w:rFonts w:hint="eastAsia"/>
                <w:lang w:val="en-US" w:eastAsia="zh-CN"/>
              </w:rPr>
            </w:rPrChange>
          </w:rPr>
          <w:t>支持</w:t>
        </w:r>
      </w:ins>
      <w:ins w:id="787" w:author="M5" w:date="2023-06-03T06:55:36Z">
        <w:r>
          <w:rPr>
            <w:rFonts w:hint="eastAsia"/>
            <w:b w:val="0"/>
            <w:bCs w:val="0"/>
            <w:lang w:val="en-US" w:eastAsia="zh-CN"/>
            <w:rPrChange w:id="788" w:author="M5" w:date="2023-06-03T07:42:23Z">
              <w:rPr>
                <w:rFonts w:hint="eastAsia"/>
                <w:lang w:val="en-US" w:eastAsia="zh-CN"/>
              </w:rPr>
            </w:rPrChange>
          </w:rPr>
          <w:t>xx</w:t>
        </w:r>
      </w:ins>
      <w:ins w:id="789" w:author="M5" w:date="2023-06-03T06:55:37Z">
        <w:r>
          <w:rPr>
            <w:rFonts w:hint="eastAsia"/>
            <w:b w:val="0"/>
            <w:bCs w:val="0"/>
            <w:lang w:val="en-US" w:eastAsia="zh-CN"/>
            <w:rPrChange w:id="790" w:author="M5" w:date="2023-06-03T07:42:23Z">
              <w:rPr>
                <w:rFonts w:hint="eastAsia"/>
                <w:lang w:val="en-US" w:eastAsia="zh-CN"/>
              </w:rPr>
            </w:rPrChange>
          </w:rPr>
          <w:t>和</w:t>
        </w:r>
      </w:ins>
      <w:ins w:id="791" w:author="M5" w:date="2023-06-03T06:55:39Z">
        <w:r>
          <w:rPr>
            <w:rFonts w:hint="eastAsia"/>
            <w:b w:val="0"/>
            <w:bCs w:val="0"/>
            <w:lang w:val="en-US" w:eastAsia="zh-CN"/>
            <w:rPrChange w:id="792" w:author="M5" w:date="2023-06-03T07:42:23Z">
              <w:rPr>
                <w:rFonts w:hint="eastAsia"/>
                <w:lang w:val="en-US" w:eastAsia="zh-CN"/>
              </w:rPr>
            </w:rPrChange>
          </w:rPr>
          <w:t>yy</w:t>
        </w:r>
      </w:ins>
      <w:ins w:id="793" w:author="M5" w:date="2023-06-03T06:56:24Z">
        <w:r>
          <w:rPr>
            <w:rFonts w:hint="eastAsia"/>
            <w:b w:val="0"/>
            <w:bCs w:val="0"/>
            <w:lang w:val="en-US" w:eastAsia="zh-CN"/>
            <w:rPrChange w:id="794" w:author="M5" w:date="2023-06-03T07:42:23Z">
              <w:rPr>
                <w:rFonts w:hint="eastAsia"/>
                <w:lang w:val="en-US" w:eastAsia="zh-CN"/>
              </w:rPr>
            </w:rPrChange>
          </w:rPr>
          <w:t>给定</w:t>
        </w:r>
      </w:ins>
      <w:ins w:id="795" w:author="M5" w:date="2023-06-03T06:55:49Z">
        <w:r>
          <w:rPr>
            <w:rFonts w:hint="eastAsia"/>
            <w:b w:val="0"/>
            <w:bCs w:val="0"/>
            <w:lang w:val="en-US" w:eastAsia="zh-CN"/>
            <w:rPrChange w:id="796" w:author="M5" w:date="2023-06-03T07:42:23Z">
              <w:rPr>
                <w:rFonts w:hint="eastAsia"/>
                <w:lang w:val="en-US" w:eastAsia="zh-CN"/>
              </w:rPr>
            </w:rPrChange>
          </w:rPr>
          <w:t>是</w:t>
        </w:r>
      </w:ins>
      <w:ins w:id="797" w:author="M5" w:date="2023-06-03T06:55:50Z">
        <w:r>
          <w:rPr>
            <w:rFonts w:hint="eastAsia"/>
            <w:b w:val="0"/>
            <w:bCs w:val="0"/>
            <w:lang w:val="en-US" w:eastAsia="zh-CN"/>
            <w:rPrChange w:id="798" w:author="M5" w:date="2023-06-03T07:42:23Z">
              <w:rPr>
                <w:rFonts w:hint="eastAsia"/>
                <w:lang w:val="en-US" w:eastAsia="zh-CN"/>
              </w:rPr>
            </w:rPrChange>
          </w:rPr>
          <w:t>相对</w:t>
        </w:r>
      </w:ins>
      <w:ins w:id="799" w:author="M5" w:date="2023-06-03T06:55:52Z">
        <w:r>
          <w:rPr>
            <w:rFonts w:hint="eastAsia"/>
            <w:b w:val="0"/>
            <w:bCs w:val="0"/>
            <w:lang w:val="en-US" w:eastAsia="zh-CN"/>
            <w:rPrChange w:id="800" w:author="M5" w:date="2023-06-03T07:42:23Z">
              <w:rPr>
                <w:rFonts w:hint="eastAsia"/>
                <w:lang w:val="en-US" w:eastAsia="zh-CN"/>
              </w:rPr>
            </w:rPrChange>
          </w:rPr>
          <w:t>路径</w:t>
        </w:r>
      </w:ins>
      <w:ins w:id="801" w:author="M5" w:date="2023-06-03T06:56:15Z">
        <w:r>
          <w:rPr>
            <w:rFonts w:hint="eastAsia"/>
            <w:b w:val="0"/>
            <w:bCs w:val="0"/>
            <w:lang w:val="en-US" w:eastAsia="zh-CN"/>
            <w:rPrChange w:id="802" w:author="M5" w:date="2023-06-03T07:42:23Z">
              <w:rPr>
                <w:rFonts w:hint="eastAsia"/>
                <w:lang w:val="en-US" w:eastAsia="zh-CN"/>
              </w:rPr>
            </w:rPrChange>
          </w:rPr>
          <w:t>和</w:t>
        </w:r>
      </w:ins>
      <w:ins w:id="803" w:author="M5" w:date="2023-06-03T06:55:54Z">
        <w:r>
          <w:rPr>
            <w:rFonts w:hint="eastAsia"/>
            <w:b w:val="0"/>
            <w:bCs w:val="0"/>
            <w:lang w:val="en-US" w:eastAsia="zh-CN"/>
            <w:rPrChange w:id="804" w:author="M5" w:date="2023-06-03T07:42:23Z">
              <w:rPr>
                <w:rFonts w:hint="eastAsia"/>
                <w:lang w:val="en-US" w:eastAsia="zh-CN"/>
              </w:rPr>
            </w:rPrChange>
          </w:rPr>
          <w:t>绝对</w:t>
        </w:r>
      </w:ins>
      <w:ins w:id="805" w:author="M5" w:date="2023-06-03T06:55:56Z">
        <w:r>
          <w:rPr>
            <w:rFonts w:hint="eastAsia"/>
            <w:b w:val="0"/>
            <w:bCs w:val="0"/>
            <w:lang w:val="en-US" w:eastAsia="zh-CN"/>
            <w:rPrChange w:id="806" w:author="M5" w:date="2023-06-03T07:42:23Z">
              <w:rPr>
                <w:rFonts w:hint="eastAsia"/>
                <w:lang w:val="en-US" w:eastAsia="zh-CN"/>
              </w:rPr>
            </w:rPrChange>
          </w:rPr>
          <w:t>路径</w:t>
        </w:r>
      </w:ins>
      <w:ins w:id="807" w:author="M5" w:date="2023-06-03T06:56:17Z">
        <w:r>
          <w:rPr>
            <w:rFonts w:hint="eastAsia"/>
            <w:b w:val="0"/>
            <w:bCs w:val="0"/>
            <w:lang w:val="en-US" w:eastAsia="zh-CN"/>
            <w:rPrChange w:id="808" w:author="M5" w:date="2023-06-03T07:42:23Z">
              <w:rPr>
                <w:rFonts w:hint="eastAsia"/>
                <w:lang w:val="en-US" w:eastAsia="zh-CN"/>
              </w:rPr>
            </w:rPrChange>
          </w:rPr>
          <w:t>的</w:t>
        </w:r>
      </w:ins>
      <w:ins w:id="809" w:author="M5" w:date="2023-06-03T06:56:18Z">
        <w:r>
          <w:rPr>
            <w:rFonts w:hint="eastAsia"/>
            <w:b w:val="0"/>
            <w:bCs w:val="0"/>
            <w:lang w:val="en-US" w:eastAsia="zh-CN"/>
            <w:rPrChange w:id="810" w:author="M5" w:date="2023-06-03T07:42:23Z">
              <w:rPr>
                <w:rFonts w:hint="eastAsia"/>
                <w:lang w:val="en-US" w:eastAsia="zh-CN"/>
              </w:rPr>
            </w:rPrChange>
          </w:rPr>
          <w:t>情况</w:t>
        </w:r>
      </w:ins>
      <w:ins w:id="811" w:author="M5" w:date="2023-06-03T07:42:10Z">
        <w:r>
          <w:rPr>
            <w:rFonts w:hint="eastAsia"/>
            <w:b w:val="0"/>
            <w:bCs w:val="0"/>
            <w:lang w:val="en-US" w:eastAsia="zh-CN"/>
            <w:rPrChange w:id="812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②</w:t>
        </w:r>
      </w:ins>
      <w:ins w:id="813" w:author="M5" w:date="2023-06-03T06:58:06Z">
        <w:r>
          <w:rPr>
            <w:rFonts w:hint="eastAsia"/>
            <w:b w:val="0"/>
            <w:bCs w:val="0"/>
            <w:lang w:val="en-US" w:eastAsia="zh-CN"/>
            <w:rPrChange w:id="814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也</w:t>
        </w:r>
      </w:ins>
      <w:ins w:id="815" w:author="M5" w:date="2023-06-03T06:58:08Z">
        <w:r>
          <w:rPr>
            <w:rFonts w:hint="eastAsia"/>
            <w:b w:val="0"/>
            <w:bCs w:val="0"/>
            <w:lang w:val="en-US" w:eastAsia="zh-CN"/>
            <w:rPrChange w:id="816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支持</w:t>
        </w:r>
      </w:ins>
      <w:ins w:id="817" w:author="M5" w:date="2023-06-03T06:58:09Z">
        <w:r>
          <w:rPr>
            <w:rFonts w:hint="eastAsia"/>
            <w:b w:val="0"/>
            <w:bCs w:val="0"/>
            <w:lang w:val="en-US" w:eastAsia="zh-CN"/>
            <w:rPrChange w:id="818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xx</w:t>
        </w:r>
      </w:ins>
      <w:ins w:id="819" w:author="M5" w:date="2023-06-03T06:58:14Z">
        <w:r>
          <w:rPr>
            <w:rFonts w:hint="eastAsia"/>
            <w:b w:val="0"/>
            <w:bCs w:val="0"/>
            <w:lang w:val="en-US" w:eastAsia="zh-CN"/>
            <w:rPrChange w:id="820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非空的</w:t>
        </w:r>
      </w:ins>
      <w:ins w:id="821" w:author="M5" w:date="2023-06-03T06:58:16Z">
        <w:r>
          <w:rPr>
            <w:rFonts w:hint="eastAsia"/>
            <w:b w:val="0"/>
            <w:bCs w:val="0"/>
            <w:lang w:val="en-US" w:eastAsia="zh-CN"/>
            <w:rPrChange w:id="822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情况</w:t>
        </w:r>
      </w:ins>
      <w:ins w:id="823" w:author="M5" w:date="2023-06-03T06:58:27Z">
        <w:r>
          <w:rPr>
            <w:rFonts w:hint="eastAsia"/>
            <w:b w:val="0"/>
            <w:bCs w:val="0"/>
            <w:lang w:val="en-US" w:eastAsia="zh-CN"/>
            <w:rPrChange w:id="824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，</w:t>
        </w:r>
      </w:ins>
      <w:ins w:id="825" w:author="M5" w:date="2023-06-03T06:58:28Z">
        <w:r>
          <w:rPr>
            <w:rFonts w:hint="eastAsia"/>
            <w:b w:val="0"/>
            <w:bCs w:val="0"/>
            <w:lang w:val="en-US" w:eastAsia="zh-CN"/>
            <w:rPrChange w:id="826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即</w:t>
        </w:r>
      </w:ins>
      <w:ins w:id="827" w:author="M5" w:date="2023-06-03T06:58:29Z">
        <w:r>
          <w:rPr>
            <w:rFonts w:hint="eastAsia"/>
            <w:b w:val="0"/>
            <w:bCs w:val="0"/>
            <w:lang w:val="en-US" w:eastAsia="zh-CN"/>
            <w:rPrChange w:id="828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xx</w:t>
        </w:r>
      </w:ins>
      <w:ins w:id="829" w:author="M5" w:date="2023-06-03T06:58:31Z">
        <w:r>
          <w:rPr>
            <w:rFonts w:hint="eastAsia"/>
            <w:b w:val="0"/>
            <w:bCs w:val="0"/>
            <w:lang w:val="en-US" w:eastAsia="zh-CN"/>
            <w:rPrChange w:id="830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若</w:t>
        </w:r>
      </w:ins>
      <w:ins w:id="831" w:author="M5" w:date="2023-06-03T06:58:32Z">
        <w:r>
          <w:rPr>
            <w:rFonts w:hint="eastAsia"/>
            <w:b w:val="0"/>
            <w:bCs w:val="0"/>
            <w:lang w:val="en-US" w:eastAsia="zh-CN"/>
            <w:rPrChange w:id="832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非空</w:t>
        </w:r>
      </w:ins>
      <w:ins w:id="833" w:author="M5" w:date="2023-06-03T06:58:33Z">
        <w:r>
          <w:rPr>
            <w:rFonts w:hint="eastAsia"/>
            <w:b w:val="0"/>
            <w:bCs w:val="0"/>
            <w:lang w:val="en-US" w:eastAsia="zh-CN"/>
            <w:rPrChange w:id="834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则</w:t>
        </w:r>
      </w:ins>
      <w:ins w:id="835" w:author="M5" w:date="2023-06-03T07:01:07Z">
        <w:r>
          <w:rPr>
            <w:rFonts w:hint="eastAsia"/>
            <w:b w:val="0"/>
            <w:bCs w:val="0"/>
            <w:lang w:val="en-US" w:eastAsia="zh-CN"/>
            <w:rPrChange w:id="836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将</w:t>
        </w:r>
      </w:ins>
      <w:ins w:id="837" w:author="M5" w:date="2023-06-03T07:01:09Z">
        <w:r>
          <w:rPr>
            <w:rFonts w:hint="eastAsia"/>
            <w:b w:val="0"/>
            <w:bCs w:val="0"/>
            <w:lang w:val="en-US" w:eastAsia="zh-CN"/>
            <w:rPrChange w:id="838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整个xx</w:t>
        </w:r>
      </w:ins>
      <w:ins w:id="839" w:author="M5" w:date="2023-06-03T07:01:15Z">
        <w:r>
          <w:rPr>
            <w:rFonts w:hint="eastAsia"/>
            <w:b w:val="0"/>
            <w:bCs w:val="0"/>
            <w:lang w:val="en-US" w:eastAsia="zh-CN"/>
            <w:rPrChange w:id="840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删除</w:t>
        </w:r>
      </w:ins>
      <w:ins w:id="841" w:author="M5" w:date="2023-06-03T07:01:16Z">
        <w:r>
          <w:rPr>
            <w:rFonts w:hint="eastAsia"/>
            <w:b w:val="0"/>
            <w:bCs w:val="0"/>
            <w:lang w:val="en-US" w:eastAsia="zh-CN"/>
            <w:rPrChange w:id="842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并</w:t>
        </w:r>
      </w:ins>
      <w:ins w:id="843" w:author="M5" w:date="2023-06-03T07:01:19Z">
        <w:r>
          <w:rPr>
            <w:rFonts w:hint="eastAsia"/>
            <w:b w:val="0"/>
            <w:bCs w:val="0"/>
            <w:lang w:val="en-US" w:eastAsia="zh-CN"/>
            <w:rPrChange w:id="844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迁移到y</w:t>
        </w:r>
      </w:ins>
      <w:ins w:id="845" w:author="M5" w:date="2023-06-03T07:01:20Z">
        <w:r>
          <w:rPr>
            <w:rFonts w:hint="eastAsia"/>
            <w:b w:val="0"/>
            <w:bCs w:val="0"/>
            <w:lang w:val="en-US" w:eastAsia="zh-CN"/>
            <w:rPrChange w:id="846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y</w:t>
        </w:r>
      </w:ins>
      <w:ins w:id="847" w:author="M5" w:date="2023-06-03T07:01:21Z">
        <w:r>
          <w:rPr>
            <w:rFonts w:hint="eastAsia"/>
            <w:b w:val="0"/>
            <w:bCs w:val="0"/>
            <w:lang w:val="en-US" w:eastAsia="zh-CN"/>
            <w:rPrChange w:id="848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下</w:t>
        </w:r>
      </w:ins>
      <w:ins w:id="849" w:author="M5" w:date="2023-06-03T07:42:17Z">
        <w:r>
          <w:rPr>
            <w:rFonts w:hint="eastAsia"/>
            <w:b w:val="0"/>
            <w:bCs w:val="0"/>
            <w:lang w:val="en-US" w:eastAsia="zh-CN"/>
            <w:rPrChange w:id="850" w:author="M5" w:date="2023-06-03T07:42:23Z">
              <w:rPr>
                <w:rFonts w:hint="eastAsia"/>
                <w:b/>
                <w:bCs/>
                <w:lang w:val="en-US" w:eastAsia="zh-CN"/>
              </w:rPr>
            </w:rPrChange>
          </w:rPr>
          <w:t>③</w:t>
        </w:r>
      </w:ins>
      <w:ins w:id="851" w:author="M5" w:date="2023-06-03T07:16:33Z">
        <w:r>
          <w:rPr>
            <w:rFonts w:hint="eastAsia"/>
            <w:b w:val="0"/>
            <w:bCs w:val="0"/>
            <w:highlight w:val="none"/>
            <w:lang w:val="en-US" w:eastAsia="zh-CN"/>
            <w:rPrChange w:id="852" w:author="Jupytr" w:date="2023-06-13T11:15:26Z">
              <w:rPr>
                <w:rFonts w:hint="eastAsia"/>
                <w:lang w:val="en-US" w:eastAsia="zh-CN"/>
              </w:rPr>
            </w:rPrChange>
          </w:rPr>
          <w:t>注意处理同名情况。</w:t>
        </w:r>
      </w:ins>
    </w:p>
    <w:p>
      <w:pPr>
        <w:pStyle w:val="4"/>
      </w:pPr>
      <w:ins w:id="853" w:author="M5" w:date="2023-06-03T08:01:14Z">
        <w:r>
          <w:rPr>
            <w:rFonts w:hint="eastAsia"/>
            <w:lang w:val="en-US" w:eastAsia="zh-CN"/>
          </w:rPr>
          <w:t>4、</w:t>
        </w:r>
      </w:ins>
      <w:ins w:id="854" w:author="M5" w:date="2023-06-03T08:14:50Z">
        <w:r>
          <w:rPr>
            <w:rFonts w:hint="eastAsia"/>
            <w:lang w:val="en-US" w:eastAsia="zh-CN"/>
          </w:rPr>
          <w:t>任务1——</w:t>
        </w:r>
      </w:ins>
      <w:del w:id="855" w:author="M5" w:date="2023-06-03T08:01:13Z">
        <w:r>
          <w:rPr>
            <w:rFonts w:hint="eastAsia"/>
          </w:rPr>
          <w:delText>(</w:delText>
        </w:r>
      </w:del>
      <w:del w:id="856" w:author="M5" w:date="2023-06-03T08:01:13Z">
        <w:r>
          <w:rPr/>
          <w:delText>4</w:delText>
        </w:r>
      </w:del>
      <w:del w:id="857" w:author="M5" w:date="2023-06-03T08:01:13Z">
        <w:r>
          <w:rPr>
            <w:rFonts w:hint="eastAsia"/>
          </w:rPr>
          <w:delText>)</w:delText>
        </w:r>
      </w:del>
      <w:del w:id="858" w:author="M5" w:date="2023-06-03T08:01:13Z">
        <w:r>
          <w:rPr/>
          <w:delText xml:space="preserve"> </w:delText>
        </w:r>
      </w:del>
      <w:ins w:id="859" w:author="M5" w:date="2023-06-03T07:03:17Z">
        <w:r>
          <w:rPr>
            <w:rFonts w:hint="eastAsia"/>
            <w:lang w:val="en-US" w:eastAsia="zh-CN"/>
          </w:rPr>
          <w:t>设计实现</w:t>
        </w:r>
      </w:ins>
      <w:r>
        <w:rPr>
          <w:rFonts w:hint="eastAsia"/>
        </w:rPr>
        <w:t>文件的外存分配</w:t>
      </w:r>
      <w:del w:id="860" w:author="M5" w:date="2023-06-03T07:05:30Z">
        <w:r>
          <w:rPr>
            <w:rFonts w:hint="eastAsia"/>
          </w:rPr>
          <w:delText xml:space="preserve"> </w:delText>
        </w:r>
      </w:del>
      <w:del w:id="861" w:author="M5" w:date="2023-06-03T07:03:28Z">
        <w:r>
          <w:rPr/>
          <w:delText xml:space="preserve"> </w:delText>
        </w:r>
      </w:del>
      <w:del w:id="862" w:author="M5" w:date="2023-06-03T07:03:28Z">
        <w:r>
          <w:rPr>
            <w:rFonts w:hint="eastAsia"/>
          </w:rPr>
          <w:delText>详见2022-</w:delText>
        </w:r>
      </w:del>
      <w:del w:id="863" w:author="M5" w:date="2023-06-03T07:03:28Z">
        <w:r>
          <w:rPr/>
          <w:delText>os5-1.ppt 44-71</w:delText>
        </w:r>
      </w:del>
      <w:del w:id="864" w:author="M5" w:date="2023-06-03T07:03:28Z">
        <w:r>
          <w:rPr>
            <w:rFonts w:hint="eastAsia"/>
          </w:rPr>
          <w:delText>页</w:delText>
        </w:r>
      </w:del>
    </w:p>
    <w:p>
      <w:pPr>
        <w:ind w:firstLine="420"/>
        <w:rPr>
          <w:ins w:id="865" w:author="M5" w:date="2023-06-03T07:13:40Z"/>
          <w:rFonts w:hint="eastAsia"/>
          <w:lang w:val="en-US" w:eastAsia="zh-CN"/>
        </w:rPr>
      </w:pPr>
      <w:ins w:id="866" w:author="M5" w:date="2023-06-03T07:05:34Z">
        <w:r>
          <w:rPr>
            <w:rFonts w:hint="eastAsia"/>
            <w:lang w:val="en-US" w:eastAsia="zh-CN"/>
          </w:rPr>
          <w:t>每个</w:t>
        </w:r>
      </w:ins>
      <w:ins w:id="867" w:author="M5" w:date="2023-06-03T07:05:35Z">
        <w:r>
          <w:rPr>
            <w:rFonts w:hint="eastAsia"/>
            <w:lang w:val="en-US" w:eastAsia="zh-CN"/>
          </w:rPr>
          <w:t>逻辑</w:t>
        </w:r>
      </w:ins>
      <w:ins w:id="868" w:author="M5" w:date="2023-06-03T07:05:36Z">
        <w:r>
          <w:rPr>
            <w:rFonts w:hint="eastAsia"/>
            <w:lang w:val="en-US" w:eastAsia="zh-CN"/>
          </w:rPr>
          <w:t>分区</w:t>
        </w:r>
      </w:ins>
      <w:ins w:id="869" w:author="M5" w:date="2023-06-03T07:12:55Z">
        <w:r>
          <w:rPr>
            <w:rFonts w:hint="eastAsia"/>
            <w:lang w:val="en-US" w:eastAsia="zh-CN"/>
          </w:rPr>
          <w:t>和</w:t>
        </w:r>
      </w:ins>
      <w:ins w:id="870" w:author="M5" w:date="2023-06-03T07:12:56Z">
        <w:r>
          <w:rPr>
            <w:rFonts w:hint="eastAsia"/>
            <w:lang w:val="en-US" w:eastAsia="zh-CN"/>
          </w:rPr>
          <w:t>每个</w:t>
        </w:r>
      </w:ins>
      <w:ins w:id="871" w:author="M5" w:date="2023-06-03T07:12:58Z">
        <w:r>
          <w:rPr>
            <w:rFonts w:hint="eastAsia"/>
            <w:lang w:val="en-US" w:eastAsia="zh-CN"/>
          </w:rPr>
          <w:t>目录</w:t>
        </w:r>
      </w:ins>
      <w:ins w:id="872" w:author="M5" w:date="2023-06-03T07:13:00Z">
        <w:r>
          <w:rPr>
            <w:rFonts w:hint="eastAsia"/>
            <w:lang w:val="en-US" w:eastAsia="zh-CN"/>
          </w:rPr>
          <w:t>之下</w:t>
        </w:r>
      </w:ins>
      <w:ins w:id="873" w:author="M5" w:date="2023-06-03T07:05:38Z">
        <w:r>
          <w:rPr>
            <w:rFonts w:hint="eastAsia"/>
            <w:lang w:val="en-US" w:eastAsia="zh-CN"/>
          </w:rPr>
          <w:t>均</w:t>
        </w:r>
      </w:ins>
      <w:ins w:id="874" w:author="M5" w:date="2023-06-03T07:05:39Z">
        <w:r>
          <w:rPr>
            <w:rFonts w:hint="eastAsia"/>
            <w:lang w:val="en-US" w:eastAsia="zh-CN"/>
          </w:rPr>
          <w:t>支持</w:t>
        </w:r>
      </w:ins>
      <w:ins w:id="875" w:author="M5" w:date="2023-06-03T07:05:41Z">
        <w:r>
          <w:rPr>
            <w:rFonts w:hint="eastAsia"/>
            <w:lang w:val="en-US" w:eastAsia="zh-CN"/>
          </w:rPr>
          <w:t>文件</w:t>
        </w:r>
      </w:ins>
      <w:ins w:id="876" w:author="M5" w:date="2023-06-03T07:05:42Z">
        <w:r>
          <w:rPr>
            <w:rFonts w:hint="eastAsia"/>
            <w:lang w:val="en-US" w:eastAsia="zh-CN"/>
          </w:rPr>
          <w:t>的</w:t>
        </w:r>
      </w:ins>
      <w:ins w:id="877" w:author="M5" w:date="2023-06-03T07:05:44Z">
        <w:r>
          <w:rPr>
            <w:rFonts w:hint="eastAsia"/>
            <w:lang w:val="en-US" w:eastAsia="zh-CN"/>
          </w:rPr>
          <w:t>创建</w:t>
        </w:r>
      </w:ins>
      <w:ins w:id="878" w:author="M5" w:date="2023-06-03T07:05:45Z">
        <w:r>
          <w:rPr>
            <w:rFonts w:hint="eastAsia"/>
            <w:lang w:val="en-US" w:eastAsia="zh-CN"/>
          </w:rPr>
          <w:t>和</w:t>
        </w:r>
      </w:ins>
      <w:ins w:id="879" w:author="M5" w:date="2023-06-03T07:05:49Z">
        <w:r>
          <w:rPr>
            <w:rFonts w:hint="eastAsia"/>
            <w:lang w:val="en-US" w:eastAsia="zh-CN"/>
          </w:rPr>
          <w:t>删除</w:t>
        </w:r>
      </w:ins>
      <w:ins w:id="880" w:author="M5" w:date="2023-06-03T07:05:50Z">
        <w:r>
          <w:rPr>
            <w:rFonts w:hint="eastAsia"/>
            <w:lang w:val="en-US" w:eastAsia="zh-CN"/>
          </w:rPr>
          <w:t>，</w:t>
        </w:r>
      </w:ins>
      <w:del w:id="881" w:author="M5" w:date="2023-06-03T07:05:55Z">
        <w:r>
          <w:rPr>
            <w:rFonts w:hint="eastAsia"/>
          </w:rPr>
          <w:delText>该系统中的</w:delText>
        </w:r>
      </w:del>
      <w:r>
        <w:rPr>
          <w:rFonts w:hint="eastAsia"/>
        </w:rPr>
        <w:t>文件物理结构可采用</w:t>
      </w:r>
      <w:r>
        <w:rPr>
          <w:rFonts w:hint="eastAsia"/>
          <w:highlight w:val="red"/>
          <w:rPrChange w:id="882" w:author="Jupytr" w:date="2023-06-13T11:15:52Z">
            <w:rPr>
              <w:rFonts w:hint="eastAsia"/>
            </w:rPr>
          </w:rPrChange>
        </w:rPr>
        <w:t>链接分配</w:t>
      </w:r>
      <w:r>
        <w:rPr>
          <w:rFonts w:hint="eastAsia"/>
        </w:rPr>
        <w:t>或</w:t>
      </w:r>
      <w:r>
        <w:rPr>
          <w:rFonts w:hint="eastAsia"/>
          <w:highlight w:val="yellow"/>
          <w:rPrChange w:id="883" w:author="Jupytr" w:date="2023-06-06T08:55:32Z">
            <w:rPr>
              <w:rFonts w:hint="eastAsia"/>
            </w:rPr>
          </w:rPrChange>
        </w:rPr>
        <w:t>索引分配</w:t>
      </w:r>
      <w:r>
        <w:rPr>
          <w:rFonts w:hint="eastAsia"/>
        </w:rPr>
        <w:t>或其他方法。</w:t>
      </w:r>
      <w:ins w:id="884" w:author="M5" w:date="2023-06-03T07:13:17Z">
        <w:r>
          <w:rPr>
            <w:rFonts w:hint="eastAsia"/>
            <w:lang w:val="en-US" w:eastAsia="zh-CN"/>
          </w:rPr>
          <w:t>设计实现如下命令：</w:t>
        </w:r>
      </w:ins>
    </w:p>
    <w:p>
      <w:pPr>
        <w:numPr>
          <w:ilvl w:val="0"/>
          <w:numId w:val="1"/>
          <w:ins w:id="886" w:author="M5" w:date="2023-06-03T08:31:22Z"/>
        </w:numPr>
        <w:ind w:left="425" w:hanging="425" w:firstLineChars="0"/>
        <w:rPr>
          <w:ins w:id="887" w:author="M5" w:date="2023-06-03T07:17:36Z"/>
          <w:rFonts w:hint="eastAsia" w:eastAsia="宋体"/>
          <w:lang w:eastAsia="zh-CN"/>
        </w:rPr>
        <w:pPrChange w:id="885" w:author="M5" w:date="2023-06-03T08:31:22Z">
          <w:pPr>
            <w:numPr>
              <w:ilvl w:val="0"/>
              <w:numId w:val="2"/>
            </w:numPr>
            <w:ind w:left="420" w:hanging="420" w:firstLineChars="0"/>
          </w:pPr>
        </w:pPrChange>
      </w:pPr>
      <w:ins w:id="888" w:author="M5" w:date="2023-06-03T07:13:45Z">
        <w:r>
          <w:rPr>
            <w:rFonts w:hint="eastAsia"/>
            <w:b/>
            <w:bCs/>
            <w:lang w:val="en-US" w:eastAsia="zh-CN"/>
          </w:rPr>
          <w:t>Create</w:t>
        </w:r>
      </w:ins>
      <w:ins w:id="889" w:author="M5" w:date="2023-06-03T07:13:41Z">
        <w:r>
          <w:rPr>
            <w:rFonts w:hint="eastAsia"/>
            <w:b/>
            <w:bCs/>
            <w:lang w:val="en-US" w:eastAsia="zh-CN"/>
          </w:rPr>
          <w:t xml:space="preserve">  </w:t>
        </w:r>
      </w:ins>
      <w:ins w:id="890" w:author="M5" w:date="2023-06-03T07:13:51Z">
        <w:r>
          <w:rPr>
            <w:rFonts w:hint="eastAsia"/>
            <w:b/>
            <w:bCs/>
            <w:lang w:val="en-US" w:eastAsia="zh-CN"/>
          </w:rPr>
          <w:t>file</w:t>
        </w:r>
      </w:ins>
      <w:ins w:id="891" w:author="M5" w:date="2023-06-03T07:13:41Z">
        <w:r>
          <w:rPr>
            <w:rFonts w:hint="eastAsia"/>
            <w:b/>
            <w:bCs/>
            <w:lang w:val="en-US" w:eastAsia="zh-CN"/>
          </w:rPr>
          <w:t>x</w:t>
        </w:r>
      </w:ins>
      <w:ins w:id="892" w:author="M5" w:date="2023-06-03T07:28:45Z">
        <w:r>
          <w:rPr>
            <w:rFonts w:hint="eastAsia"/>
            <w:b/>
            <w:bCs/>
            <w:lang w:val="en-US" w:eastAsia="zh-CN"/>
          </w:rPr>
          <w:t>x</w:t>
        </w:r>
      </w:ins>
      <w:ins w:id="893" w:author="M5" w:date="2023-06-03T07:13:41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894" w:author="M5" w:date="2023-06-03T07:13:41Z">
        <w:r>
          <w:rPr>
            <w:rFonts w:hint="eastAsia"/>
            <w:b/>
            <w:bCs/>
            <w:lang w:val="en-US" w:eastAsia="zh-CN"/>
            <w:rPrChange w:id="895" w:author="M5" w:date="2023-06-03T07:43:06Z">
              <w:rPr>
                <w:rFonts w:hint="eastAsia"/>
                <w:lang w:val="en-US" w:eastAsia="zh-CN"/>
              </w:rPr>
            </w:rPrChange>
          </w:rPr>
          <w:t xml:space="preserve"> /</w:t>
        </w:r>
      </w:ins>
      <w:ins w:id="896" w:author="M5" w:date="2023-06-03T07:14:09Z">
        <w:r>
          <w:rPr>
            <w:rFonts w:hint="eastAsia"/>
            <w:b/>
            <w:bCs/>
            <w:lang w:val="en-US" w:eastAsia="zh-CN"/>
            <w:rPrChange w:id="897" w:author="M5" w:date="2023-06-03T07:43:06Z">
              <w:rPr>
                <w:rFonts w:hint="eastAsia"/>
                <w:lang w:val="en-US" w:eastAsia="zh-CN"/>
              </w:rPr>
            </w:rPrChange>
          </w:rPr>
          <w:t>/</w:t>
        </w:r>
      </w:ins>
      <w:ins w:id="898" w:author="M5" w:date="2023-06-03T07:14:22Z">
        <w:r>
          <w:rPr>
            <w:rFonts w:hint="eastAsia"/>
            <w:b/>
            <w:bCs/>
            <w:lang w:val="en-US" w:eastAsia="zh-CN"/>
            <w:rPrChange w:id="899" w:author="M5" w:date="2023-06-03T07:43:06Z">
              <w:rPr>
                <w:rFonts w:hint="eastAsia"/>
                <w:lang w:val="en-US" w:eastAsia="zh-CN"/>
              </w:rPr>
            </w:rPrChange>
          </w:rPr>
          <w:t>创建</w:t>
        </w:r>
      </w:ins>
      <w:ins w:id="900" w:author="M5" w:date="2023-06-03T07:14:25Z">
        <w:r>
          <w:rPr>
            <w:rFonts w:hint="eastAsia"/>
            <w:b/>
            <w:bCs/>
            <w:lang w:val="en-US" w:eastAsia="zh-CN"/>
            <w:rPrChange w:id="901" w:author="M5" w:date="2023-06-03T07:43:06Z">
              <w:rPr>
                <w:rFonts w:hint="eastAsia"/>
                <w:lang w:val="en-US" w:eastAsia="zh-CN"/>
              </w:rPr>
            </w:rPrChange>
          </w:rPr>
          <w:t>文件</w:t>
        </w:r>
      </w:ins>
      <w:ins w:id="902" w:author="M5" w:date="2023-06-03T07:14:26Z">
        <w:r>
          <w:rPr>
            <w:rFonts w:hint="eastAsia"/>
            <w:b/>
            <w:bCs/>
            <w:lang w:val="en-US" w:eastAsia="zh-CN"/>
            <w:rPrChange w:id="903" w:author="M5" w:date="2023-06-03T07:43:06Z">
              <w:rPr>
                <w:rFonts w:hint="eastAsia"/>
                <w:lang w:val="en-US" w:eastAsia="zh-CN"/>
              </w:rPr>
            </w:rPrChange>
          </w:rPr>
          <w:t>f</w:t>
        </w:r>
      </w:ins>
      <w:ins w:id="904" w:author="M5" w:date="2023-06-03T07:14:29Z">
        <w:r>
          <w:rPr>
            <w:rFonts w:hint="eastAsia"/>
            <w:b/>
            <w:bCs/>
            <w:lang w:val="en-US" w:eastAsia="zh-CN"/>
            <w:rPrChange w:id="905" w:author="M5" w:date="2023-06-03T07:43:06Z">
              <w:rPr>
                <w:rFonts w:hint="eastAsia"/>
                <w:lang w:val="en-US" w:eastAsia="zh-CN"/>
              </w:rPr>
            </w:rPrChange>
          </w:rPr>
          <w:t>i</w:t>
        </w:r>
      </w:ins>
      <w:ins w:id="906" w:author="M5" w:date="2023-06-03T07:14:26Z">
        <w:r>
          <w:rPr>
            <w:rFonts w:hint="eastAsia"/>
            <w:b/>
            <w:bCs/>
            <w:lang w:val="en-US" w:eastAsia="zh-CN"/>
            <w:rPrChange w:id="907" w:author="M5" w:date="2023-06-03T07:43:06Z">
              <w:rPr>
                <w:rFonts w:hint="eastAsia"/>
                <w:lang w:val="en-US" w:eastAsia="zh-CN"/>
              </w:rPr>
            </w:rPrChange>
          </w:rPr>
          <w:t>le</w:t>
        </w:r>
      </w:ins>
      <w:ins w:id="908" w:author="M5" w:date="2023-06-03T07:13:41Z">
        <w:r>
          <w:rPr>
            <w:rFonts w:hint="eastAsia"/>
            <w:b/>
            <w:bCs/>
            <w:lang w:val="en-US" w:eastAsia="zh-CN"/>
            <w:rPrChange w:id="909" w:author="M5" w:date="2023-06-03T07:43:06Z">
              <w:rPr>
                <w:rFonts w:hint="eastAsia"/>
                <w:lang w:val="en-US" w:eastAsia="zh-CN"/>
              </w:rPr>
            </w:rPrChange>
          </w:rPr>
          <w:t>x</w:t>
        </w:r>
      </w:ins>
      <w:ins w:id="910" w:author="M5" w:date="2023-06-03T07:28:49Z">
        <w:r>
          <w:rPr>
            <w:rFonts w:hint="eastAsia"/>
            <w:b/>
            <w:bCs/>
            <w:lang w:val="en-US" w:eastAsia="zh-CN"/>
            <w:rPrChange w:id="911" w:author="M5" w:date="2023-06-03T07:43:06Z">
              <w:rPr>
                <w:rFonts w:hint="eastAsia"/>
                <w:lang w:val="en-US" w:eastAsia="zh-CN"/>
              </w:rPr>
            </w:rPrChange>
          </w:rPr>
          <w:t>x</w:t>
        </w:r>
      </w:ins>
      <w:ins w:id="912" w:author="M5" w:date="2023-06-03T07:14:47Z">
        <w:r>
          <w:rPr>
            <w:rFonts w:hint="eastAsia"/>
            <w:b/>
            <w:bCs/>
            <w:lang w:val="en-US" w:eastAsia="zh-CN"/>
            <w:rPrChange w:id="913" w:author="M5" w:date="2023-06-03T07:43:06Z">
              <w:rPr>
                <w:rFonts w:hint="eastAsia"/>
                <w:lang w:val="en-US" w:eastAsia="zh-CN"/>
              </w:rPr>
            </w:rPrChange>
          </w:rPr>
          <w:t>。</w:t>
        </w:r>
      </w:ins>
      <w:ins w:id="914" w:author="M5" w:date="2023-06-03T07:13:41Z">
        <w:r>
          <w:rPr>
            <w:rFonts w:hint="eastAsia"/>
            <w:lang w:val="en-US" w:eastAsia="zh-CN"/>
          </w:rPr>
          <w:t>注意</w:t>
        </w:r>
      </w:ins>
      <w:ins w:id="915" w:author="M5" w:date="2023-06-03T07:42:58Z">
        <w:r>
          <w:rPr>
            <w:rFonts w:hint="eastAsia"/>
            <w:lang w:val="en-US" w:eastAsia="zh-CN"/>
          </w:rPr>
          <w:t>①</w:t>
        </w:r>
      </w:ins>
      <w:ins w:id="916" w:author="M5" w:date="2023-06-03T07:13:41Z">
        <w:r>
          <w:rPr>
            <w:rFonts w:hint="eastAsia"/>
            <w:lang w:val="en-US" w:eastAsia="zh-CN"/>
          </w:rPr>
          <w:t>支持</w:t>
        </w:r>
      </w:ins>
      <w:ins w:id="917" w:author="M5" w:date="2023-06-03T07:14:53Z">
        <w:r>
          <w:rPr>
            <w:rFonts w:hint="eastAsia"/>
            <w:lang w:val="en-US" w:eastAsia="zh-CN"/>
          </w:rPr>
          <w:t>给</w:t>
        </w:r>
      </w:ins>
      <w:ins w:id="918" w:author="M5" w:date="2023-06-03T07:14:53Z">
        <w:r>
          <w:rPr>
            <w:rFonts w:hint="eastAsia"/>
            <w:b w:val="0"/>
            <w:bCs w:val="0"/>
            <w:lang w:val="en-US" w:eastAsia="zh-CN"/>
            <w:rPrChange w:id="919" w:author="M5" w:date="2023-06-03T07:43:08Z">
              <w:rPr>
                <w:rFonts w:hint="eastAsia"/>
                <w:lang w:val="en-US" w:eastAsia="zh-CN"/>
              </w:rPr>
            </w:rPrChange>
          </w:rPr>
          <w:t>定</w:t>
        </w:r>
      </w:ins>
      <w:ins w:id="920" w:author="M5" w:date="2023-06-03T07:14:55Z">
        <w:r>
          <w:rPr>
            <w:rFonts w:hint="eastAsia"/>
            <w:b w:val="0"/>
            <w:bCs w:val="0"/>
            <w:lang w:val="en-US" w:eastAsia="zh-CN"/>
            <w:rPrChange w:id="921" w:author="M5" w:date="2023-06-03T07:43:08Z">
              <w:rPr>
                <w:rFonts w:hint="eastAsia"/>
                <w:lang w:val="en-US" w:eastAsia="zh-CN"/>
              </w:rPr>
            </w:rPrChange>
          </w:rPr>
          <w:t>file</w:t>
        </w:r>
      </w:ins>
      <w:ins w:id="922" w:author="M5" w:date="2023-06-03T07:13:41Z">
        <w:r>
          <w:rPr>
            <w:rFonts w:hint="eastAsia"/>
            <w:b w:val="0"/>
            <w:bCs w:val="0"/>
            <w:lang w:val="en-US" w:eastAsia="zh-CN"/>
            <w:rPrChange w:id="923" w:author="M5" w:date="2023-06-03T07:43:08Z">
              <w:rPr>
                <w:rFonts w:hint="eastAsia"/>
                <w:lang w:val="en-US" w:eastAsia="zh-CN"/>
              </w:rPr>
            </w:rPrChange>
          </w:rPr>
          <w:t>x</w:t>
        </w:r>
      </w:ins>
      <w:ins w:id="924" w:author="M5" w:date="2023-06-03T07:28:54Z">
        <w:r>
          <w:rPr>
            <w:rFonts w:hint="eastAsia"/>
            <w:b w:val="0"/>
            <w:bCs w:val="0"/>
            <w:lang w:val="en-US" w:eastAsia="zh-CN"/>
            <w:rPrChange w:id="925" w:author="M5" w:date="2023-06-03T07:43:08Z">
              <w:rPr>
                <w:rFonts w:hint="eastAsia"/>
                <w:lang w:val="en-US" w:eastAsia="zh-CN"/>
              </w:rPr>
            </w:rPrChange>
          </w:rPr>
          <w:t>x</w:t>
        </w:r>
      </w:ins>
      <w:ins w:id="926" w:author="M5" w:date="2023-06-03T07:13:41Z">
        <w:r>
          <w:rPr>
            <w:rFonts w:hint="eastAsia"/>
            <w:b w:val="0"/>
            <w:bCs w:val="0"/>
            <w:lang w:val="en-US" w:eastAsia="zh-CN"/>
            <w:rPrChange w:id="927" w:author="M5" w:date="2023-06-03T07:43:08Z">
              <w:rPr>
                <w:rFonts w:hint="eastAsia"/>
                <w:lang w:val="en-US" w:eastAsia="zh-CN"/>
              </w:rPr>
            </w:rPrChange>
          </w:rPr>
          <w:t>是</w:t>
        </w:r>
      </w:ins>
      <w:ins w:id="928" w:author="M5" w:date="2023-06-03T07:13:41Z">
        <w:r>
          <w:rPr>
            <w:rFonts w:hint="eastAsia"/>
            <w:b w:val="0"/>
            <w:bCs w:val="0"/>
            <w:lang w:val="en-US" w:eastAsia="zh-CN"/>
            <w:rPrChange w:id="929" w:author="M5" w:date="2023-06-03T07:43:08Z">
              <w:rPr>
                <w:rFonts w:hint="eastAsia"/>
                <w:b/>
                <w:bCs/>
                <w:lang w:val="en-US" w:eastAsia="zh-CN"/>
              </w:rPr>
            </w:rPrChange>
          </w:rPr>
          <w:t>相对路径和绝对路径的情</w:t>
        </w:r>
      </w:ins>
      <w:ins w:id="930" w:author="M5" w:date="2023-06-03T07:13:41Z">
        <w:r>
          <w:rPr>
            <w:rFonts w:hint="eastAsia"/>
            <w:b/>
            <w:bCs/>
            <w:lang w:val="en-US" w:eastAsia="zh-CN"/>
          </w:rPr>
          <w:t>况</w:t>
        </w:r>
      </w:ins>
      <w:ins w:id="931" w:author="M5" w:date="2023-06-03T07:15:30Z">
        <w:r>
          <w:rPr>
            <w:rFonts w:hint="eastAsia"/>
            <w:b/>
            <w:bCs/>
            <w:lang w:val="en-US" w:eastAsia="zh-CN"/>
          </w:rPr>
          <w:t>；</w:t>
        </w:r>
      </w:ins>
      <w:ins w:id="932" w:author="M5" w:date="2023-06-03T07:43:19Z">
        <w:r>
          <w:rPr>
            <w:rFonts w:hint="eastAsia"/>
            <w:b/>
            <w:bCs/>
            <w:lang w:val="en-US" w:eastAsia="zh-CN"/>
          </w:rPr>
          <w:t>②</w:t>
        </w:r>
      </w:ins>
      <w:ins w:id="933" w:author="M5" w:date="2023-06-03T07:17:36Z">
        <w:r>
          <w:rPr>
            <w:rFonts w:hint="eastAsia"/>
            <w:lang w:val="en-US" w:eastAsia="zh-CN"/>
          </w:rPr>
          <w:t>若同路径下同名则自动给</w:t>
        </w:r>
      </w:ins>
      <w:ins w:id="934" w:author="M5" w:date="2023-06-03T07:28:57Z">
        <w:r>
          <w:rPr>
            <w:rFonts w:hint="eastAsia"/>
            <w:lang w:val="en-US" w:eastAsia="zh-CN"/>
          </w:rPr>
          <w:t>file</w:t>
        </w:r>
      </w:ins>
      <w:ins w:id="935" w:author="M5" w:date="2023-06-03T07:17:36Z">
        <w:r>
          <w:rPr>
            <w:rFonts w:hint="eastAsia"/>
            <w:lang w:val="en-US" w:eastAsia="zh-CN"/>
          </w:rPr>
          <w:t>xx命名为</w:t>
        </w:r>
      </w:ins>
      <w:ins w:id="936" w:author="M5" w:date="2023-06-03T07:29:01Z">
        <w:r>
          <w:rPr>
            <w:rFonts w:hint="eastAsia"/>
            <w:lang w:val="en-US" w:eastAsia="zh-CN"/>
          </w:rPr>
          <w:t>fi</w:t>
        </w:r>
      </w:ins>
      <w:ins w:id="937" w:author="M5" w:date="2023-06-03T07:29:02Z">
        <w:r>
          <w:rPr>
            <w:rFonts w:hint="eastAsia"/>
            <w:lang w:val="en-US" w:eastAsia="zh-CN"/>
          </w:rPr>
          <w:t>le</w:t>
        </w:r>
      </w:ins>
      <w:ins w:id="938" w:author="M5" w:date="2023-06-03T07:17:36Z">
        <w:r>
          <w:rPr>
            <w:rFonts w:hint="eastAsia"/>
            <w:lang w:val="en-US" w:eastAsia="zh-CN"/>
          </w:rPr>
          <w:t>xx-1</w:t>
        </w:r>
      </w:ins>
      <w:ins w:id="939" w:author="M5" w:date="2023-06-03T07:25:37Z">
        <w:r>
          <w:rPr>
            <w:rFonts w:hint="eastAsia"/>
            <w:lang w:val="en-US" w:eastAsia="zh-CN"/>
          </w:rPr>
          <w:t>；</w:t>
        </w:r>
      </w:ins>
      <w:ins w:id="940" w:author="M5" w:date="2023-06-03T07:43:26Z">
        <w:r>
          <w:rPr>
            <w:rFonts w:hint="eastAsia"/>
            <w:lang w:val="en-US" w:eastAsia="zh-CN"/>
          </w:rPr>
          <w:t>③</w:t>
        </w:r>
      </w:ins>
      <w:ins w:id="941" w:author="M5" w:date="2023-06-03T07:25:39Z">
        <w:r>
          <w:rPr>
            <w:rFonts w:hint="eastAsia"/>
            <w:lang w:val="en-US" w:eastAsia="zh-CN"/>
          </w:rPr>
          <w:t>若</w:t>
        </w:r>
      </w:ins>
      <w:ins w:id="942" w:author="M5" w:date="2023-06-03T07:25:44Z">
        <w:r>
          <w:rPr>
            <w:rFonts w:hint="eastAsia"/>
            <w:lang w:val="en-US" w:eastAsia="zh-CN"/>
          </w:rPr>
          <w:t>filex</w:t>
        </w:r>
      </w:ins>
      <w:ins w:id="943" w:author="M5" w:date="2023-06-03T07:29:06Z">
        <w:r>
          <w:rPr>
            <w:rFonts w:hint="eastAsia"/>
            <w:lang w:val="en-US" w:eastAsia="zh-CN"/>
          </w:rPr>
          <w:t>x</w:t>
        </w:r>
      </w:ins>
      <w:ins w:id="944" w:author="M5" w:date="2023-06-03T07:25:47Z">
        <w:r>
          <w:rPr>
            <w:rFonts w:hint="eastAsia"/>
            <w:lang w:val="en-US" w:eastAsia="zh-CN"/>
          </w:rPr>
          <w:t>中</w:t>
        </w:r>
      </w:ins>
      <w:ins w:id="945" w:author="M5" w:date="2023-06-03T07:25:48Z">
        <w:r>
          <w:rPr>
            <w:rFonts w:hint="eastAsia"/>
            <w:lang w:val="en-US" w:eastAsia="zh-CN"/>
          </w:rPr>
          <w:t>没</w:t>
        </w:r>
      </w:ins>
      <w:ins w:id="946" w:author="M5" w:date="2023-06-03T07:26:05Z">
        <w:r>
          <w:rPr>
            <w:rFonts w:hint="eastAsia"/>
            <w:lang w:val="en-US" w:eastAsia="zh-CN"/>
          </w:rPr>
          <w:t>给定</w:t>
        </w:r>
      </w:ins>
      <w:ins w:id="947" w:author="M5" w:date="2023-06-03T07:25:52Z">
        <w:r>
          <w:rPr>
            <w:rFonts w:hint="eastAsia"/>
            <w:lang w:val="en-US" w:eastAsia="zh-CN"/>
          </w:rPr>
          <w:t>路径</w:t>
        </w:r>
      </w:ins>
      <w:ins w:id="948" w:author="M5" w:date="2023-06-03T07:25:53Z">
        <w:r>
          <w:rPr>
            <w:rFonts w:hint="eastAsia"/>
            <w:lang w:val="en-US" w:eastAsia="zh-CN"/>
          </w:rPr>
          <w:t>，</w:t>
        </w:r>
      </w:ins>
      <w:ins w:id="949" w:author="M5" w:date="2023-06-03T07:25:54Z">
        <w:r>
          <w:rPr>
            <w:rFonts w:hint="eastAsia"/>
            <w:lang w:val="en-US" w:eastAsia="zh-CN"/>
          </w:rPr>
          <w:t>则</w:t>
        </w:r>
      </w:ins>
      <w:ins w:id="950" w:author="M5" w:date="2023-06-03T07:25:56Z">
        <w:r>
          <w:rPr>
            <w:rFonts w:hint="eastAsia"/>
            <w:lang w:val="en-US" w:eastAsia="zh-CN"/>
          </w:rPr>
          <w:t>默认</w:t>
        </w:r>
      </w:ins>
      <w:ins w:id="951" w:author="M5" w:date="2023-06-03T07:25:40Z">
        <w:r>
          <w:rPr>
            <w:rFonts w:hint="eastAsia"/>
            <w:lang w:val="en-US" w:eastAsia="zh-CN"/>
          </w:rPr>
          <w:t>在当前目录下</w:t>
        </w:r>
      </w:ins>
      <w:ins w:id="952" w:author="M5" w:date="2023-06-03T07:17:36Z">
        <w:r>
          <w:rPr>
            <w:rFonts w:hint="eastAsia"/>
            <w:lang w:val="en-US" w:eastAsia="zh-CN"/>
          </w:rPr>
          <w:t>。</w:t>
        </w:r>
      </w:ins>
    </w:p>
    <w:p>
      <w:pPr>
        <w:numPr>
          <w:ilvl w:val="0"/>
          <w:numId w:val="1"/>
          <w:ins w:id="954" w:author="M5" w:date="2023-06-03T08:31:22Z"/>
        </w:numPr>
        <w:ind w:left="425" w:hanging="425" w:firstLineChars="0"/>
        <w:rPr>
          <w:ins w:id="955" w:author="M5" w:date="2023-06-03T07:22:48Z"/>
          <w:rFonts w:hint="default"/>
          <w:highlight w:val="red"/>
          <w:lang w:val="en-US" w:eastAsia="zh-CN"/>
          <w:rPrChange w:id="956" w:author="Jupytr" w:date="2023-06-12T09:04:12Z">
            <w:rPr>
              <w:ins w:id="957" w:author="M5" w:date="2023-06-03T07:22:48Z"/>
              <w:rFonts w:hint="default"/>
              <w:lang w:val="en-US" w:eastAsia="zh-CN"/>
            </w:rPr>
          </w:rPrChange>
        </w:rPr>
        <w:pPrChange w:id="953" w:author="M5" w:date="2023-06-03T08:31:22Z">
          <w:pPr>
            <w:numPr>
              <w:ilvl w:val="0"/>
              <w:numId w:val="2"/>
            </w:numPr>
            <w:ind w:left="420" w:hanging="420" w:firstLineChars="0"/>
          </w:pPr>
        </w:pPrChange>
      </w:pPr>
      <w:ins w:id="958" w:author="M5" w:date="2023-06-03T07:18:29Z">
        <w:r>
          <w:rPr>
            <w:rFonts w:hint="eastAsia"/>
            <w:b/>
            <w:bCs/>
            <w:lang w:val="en-US" w:eastAsia="zh-CN"/>
            <w:rPrChange w:id="959" w:author="M5" w:date="2023-06-03T07:23:46Z">
              <w:rPr>
                <w:rFonts w:hint="eastAsia"/>
                <w:lang w:val="en-US" w:eastAsia="zh-CN"/>
              </w:rPr>
            </w:rPrChange>
          </w:rPr>
          <w:t>Copy</w:t>
        </w:r>
      </w:ins>
      <w:ins w:id="960" w:author="M5" w:date="2023-06-03T07:18:31Z">
        <w:r>
          <w:rPr>
            <w:rFonts w:hint="eastAsia"/>
            <w:b/>
            <w:bCs/>
            <w:lang w:val="en-US" w:eastAsia="zh-CN"/>
            <w:rPrChange w:id="961" w:author="M5" w:date="2023-06-03T07:23:46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962" w:author="M5" w:date="2023-06-03T07:24:41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963" w:author="M5" w:date="2023-06-03T07:18:34Z">
        <w:r>
          <w:rPr>
            <w:rFonts w:hint="eastAsia"/>
            <w:b/>
            <w:bCs/>
            <w:lang w:val="en-US" w:eastAsia="zh-CN"/>
            <w:rPrChange w:id="964" w:author="M5" w:date="2023-06-03T07:23:46Z">
              <w:rPr>
                <w:rFonts w:hint="eastAsia"/>
                <w:lang w:val="en-US" w:eastAsia="zh-CN"/>
              </w:rPr>
            </w:rPrChange>
          </w:rPr>
          <w:t>file</w:t>
        </w:r>
      </w:ins>
      <w:ins w:id="965" w:author="M5" w:date="2023-06-03T07:18:35Z">
        <w:r>
          <w:rPr>
            <w:rFonts w:hint="eastAsia"/>
            <w:b/>
            <w:bCs/>
            <w:lang w:val="en-US" w:eastAsia="zh-CN"/>
            <w:rPrChange w:id="966" w:author="M5" w:date="2023-06-03T07:23:46Z">
              <w:rPr>
                <w:rFonts w:hint="eastAsia"/>
                <w:lang w:val="en-US" w:eastAsia="zh-CN"/>
              </w:rPr>
            </w:rPrChange>
          </w:rPr>
          <w:t>x</w:t>
        </w:r>
      </w:ins>
      <w:ins w:id="967" w:author="M5" w:date="2023-06-03T07:29:10Z">
        <w:r>
          <w:rPr>
            <w:rFonts w:hint="eastAsia"/>
            <w:b/>
            <w:bCs/>
            <w:lang w:val="en-US" w:eastAsia="zh-CN"/>
          </w:rPr>
          <w:t>x</w:t>
        </w:r>
      </w:ins>
      <w:ins w:id="968" w:author="M5" w:date="2023-06-03T07:18:35Z">
        <w:r>
          <w:rPr>
            <w:rFonts w:hint="eastAsia"/>
            <w:b/>
            <w:bCs/>
            <w:lang w:val="en-US" w:eastAsia="zh-CN"/>
            <w:rPrChange w:id="969" w:author="M5" w:date="2023-06-03T07:23:46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970" w:author="M5" w:date="2023-06-03T07:18:58Z">
        <w:r>
          <w:rPr>
            <w:rFonts w:hint="eastAsia"/>
            <w:b/>
            <w:bCs/>
            <w:lang w:val="en-US" w:eastAsia="zh-CN"/>
            <w:rPrChange w:id="971" w:author="M5" w:date="2023-06-03T07:23:46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972" w:author="M5" w:date="2023-06-03T07:18:59Z">
        <w:r>
          <w:rPr>
            <w:rFonts w:hint="eastAsia"/>
            <w:b/>
            <w:bCs/>
            <w:lang w:val="en-US" w:eastAsia="zh-CN"/>
            <w:rPrChange w:id="973" w:author="M5" w:date="2023-06-03T07:23:46Z">
              <w:rPr>
                <w:rFonts w:hint="eastAsia"/>
                <w:lang w:val="en-US" w:eastAsia="zh-CN"/>
              </w:rPr>
            </w:rPrChange>
          </w:rPr>
          <w:t>file</w:t>
        </w:r>
      </w:ins>
      <w:ins w:id="974" w:author="M5" w:date="2023-06-03T07:29:14Z">
        <w:r>
          <w:rPr>
            <w:rFonts w:hint="eastAsia"/>
            <w:b/>
            <w:bCs/>
            <w:lang w:val="en-US" w:eastAsia="zh-CN"/>
          </w:rPr>
          <w:t>yy</w:t>
        </w:r>
      </w:ins>
      <w:ins w:id="975" w:author="M5" w:date="2023-06-03T07:43:37Z">
        <w:r>
          <w:rPr>
            <w:rFonts w:hint="eastAsia"/>
            <w:b/>
            <w:bCs/>
            <w:lang w:val="en-US" w:eastAsia="zh-CN"/>
          </w:rPr>
          <w:t xml:space="preserve">  </w:t>
        </w:r>
      </w:ins>
      <w:ins w:id="976" w:author="M5" w:date="2023-06-03T07:18:41Z">
        <w:r>
          <w:rPr>
            <w:rFonts w:hint="eastAsia"/>
            <w:b/>
            <w:bCs/>
            <w:lang w:val="en-US" w:eastAsia="zh-CN"/>
            <w:rPrChange w:id="977" w:author="M5" w:date="2023-06-03T07:58:45Z">
              <w:rPr>
                <w:rFonts w:hint="eastAsia"/>
                <w:lang w:val="en-US" w:eastAsia="zh-CN"/>
              </w:rPr>
            </w:rPrChange>
          </w:rPr>
          <w:t>/</w:t>
        </w:r>
      </w:ins>
      <w:ins w:id="978" w:author="M5" w:date="2023-06-03T07:18:42Z">
        <w:r>
          <w:rPr>
            <w:rFonts w:hint="eastAsia"/>
            <w:b/>
            <w:bCs/>
            <w:lang w:val="en-US" w:eastAsia="zh-CN"/>
            <w:rPrChange w:id="979" w:author="M5" w:date="2023-06-03T07:58:45Z">
              <w:rPr>
                <w:rFonts w:hint="eastAsia"/>
                <w:lang w:val="en-US" w:eastAsia="zh-CN"/>
              </w:rPr>
            </w:rPrChange>
          </w:rPr>
          <w:t>/</w:t>
        </w:r>
      </w:ins>
      <w:ins w:id="980" w:author="M5" w:date="2023-06-03T07:27:28Z">
        <w:r>
          <w:rPr>
            <w:rFonts w:hint="eastAsia"/>
            <w:b/>
            <w:bCs/>
            <w:lang w:val="en-US" w:eastAsia="zh-CN"/>
            <w:rPrChange w:id="981" w:author="M5" w:date="2023-06-03T07:58:45Z">
              <w:rPr>
                <w:rFonts w:hint="eastAsia"/>
                <w:lang w:val="en-US" w:eastAsia="zh-CN"/>
              </w:rPr>
            </w:rPrChange>
          </w:rPr>
          <w:t>复制</w:t>
        </w:r>
      </w:ins>
      <w:ins w:id="982" w:author="M5" w:date="2023-06-03T07:20:47Z">
        <w:r>
          <w:rPr>
            <w:rFonts w:hint="eastAsia"/>
            <w:b/>
            <w:bCs/>
            <w:lang w:val="en-US" w:eastAsia="zh-CN"/>
            <w:rPrChange w:id="983" w:author="M5" w:date="2023-06-03T07:58:45Z">
              <w:rPr>
                <w:rFonts w:hint="eastAsia"/>
                <w:lang w:val="en-US" w:eastAsia="zh-CN"/>
              </w:rPr>
            </w:rPrChange>
          </w:rPr>
          <w:t>文件</w:t>
        </w:r>
      </w:ins>
      <w:ins w:id="984" w:author="M5" w:date="2023-06-03T07:19:31Z">
        <w:r>
          <w:rPr>
            <w:rFonts w:hint="eastAsia"/>
            <w:b/>
            <w:bCs/>
            <w:lang w:val="en-US" w:eastAsia="zh-CN"/>
            <w:rPrChange w:id="985" w:author="M5" w:date="2023-06-03T07:58:45Z">
              <w:rPr>
                <w:rFonts w:hint="eastAsia"/>
                <w:lang w:val="en-US" w:eastAsia="zh-CN"/>
              </w:rPr>
            </w:rPrChange>
          </w:rPr>
          <w:t>file</w:t>
        </w:r>
      </w:ins>
      <w:ins w:id="986" w:author="M5" w:date="2023-06-03T07:19:33Z">
        <w:r>
          <w:rPr>
            <w:rFonts w:hint="eastAsia"/>
            <w:b/>
            <w:bCs/>
            <w:lang w:val="en-US" w:eastAsia="zh-CN"/>
            <w:rPrChange w:id="987" w:author="M5" w:date="2023-06-03T07:58:45Z">
              <w:rPr>
                <w:rFonts w:hint="eastAsia"/>
                <w:lang w:val="en-US" w:eastAsia="zh-CN"/>
              </w:rPr>
            </w:rPrChange>
          </w:rPr>
          <w:t>x</w:t>
        </w:r>
      </w:ins>
      <w:ins w:id="988" w:author="M5" w:date="2023-06-03T07:29:18Z">
        <w:r>
          <w:rPr>
            <w:rFonts w:hint="eastAsia"/>
            <w:b/>
            <w:bCs/>
            <w:lang w:val="en-US" w:eastAsia="zh-CN"/>
            <w:rPrChange w:id="989" w:author="M5" w:date="2023-06-03T07:58:45Z">
              <w:rPr>
                <w:rFonts w:hint="eastAsia"/>
                <w:lang w:val="en-US" w:eastAsia="zh-CN"/>
              </w:rPr>
            </w:rPrChange>
          </w:rPr>
          <w:t>x</w:t>
        </w:r>
      </w:ins>
      <w:ins w:id="990" w:author="M5" w:date="2023-06-03T07:19:35Z">
        <w:r>
          <w:rPr>
            <w:rFonts w:hint="eastAsia"/>
            <w:b/>
            <w:bCs/>
            <w:lang w:val="en-US" w:eastAsia="zh-CN"/>
            <w:rPrChange w:id="991" w:author="M5" w:date="2023-06-03T07:58:4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992" w:author="M5" w:date="2023-06-03T07:20:56Z">
        <w:r>
          <w:rPr>
            <w:rFonts w:hint="eastAsia"/>
            <w:b/>
            <w:bCs/>
            <w:lang w:val="en-US" w:eastAsia="zh-CN"/>
            <w:rPrChange w:id="993" w:author="M5" w:date="2023-06-03T07:58:45Z">
              <w:rPr>
                <w:rFonts w:hint="eastAsia"/>
                <w:lang w:val="en-US" w:eastAsia="zh-CN"/>
              </w:rPr>
            </w:rPrChange>
          </w:rPr>
          <w:t>成一个</w:t>
        </w:r>
      </w:ins>
      <w:ins w:id="994" w:author="M5" w:date="2023-06-03T07:20:58Z">
        <w:r>
          <w:rPr>
            <w:rFonts w:hint="eastAsia"/>
            <w:b/>
            <w:bCs/>
            <w:lang w:val="en-US" w:eastAsia="zh-CN"/>
            <w:rPrChange w:id="995" w:author="M5" w:date="2023-06-03T07:58:45Z">
              <w:rPr>
                <w:rFonts w:hint="eastAsia"/>
                <w:lang w:val="en-US" w:eastAsia="zh-CN"/>
              </w:rPr>
            </w:rPrChange>
          </w:rPr>
          <w:t>新文件</w:t>
        </w:r>
      </w:ins>
      <w:ins w:id="996" w:author="M5" w:date="2023-06-03T07:21:00Z">
        <w:r>
          <w:rPr>
            <w:rFonts w:hint="eastAsia"/>
            <w:b/>
            <w:bCs/>
            <w:lang w:val="en-US" w:eastAsia="zh-CN"/>
            <w:rPrChange w:id="997" w:author="M5" w:date="2023-06-03T07:58:45Z">
              <w:rPr>
                <w:rFonts w:hint="eastAsia"/>
                <w:lang w:val="en-US" w:eastAsia="zh-CN"/>
              </w:rPr>
            </w:rPrChange>
          </w:rPr>
          <w:t>f</w:t>
        </w:r>
      </w:ins>
      <w:ins w:id="998" w:author="M5" w:date="2023-06-03T07:21:01Z">
        <w:r>
          <w:rPr>
            <w:rFonts w:hint="eastAsia"/>
            <w:b/>
            <w:bCs/>
            <w:lang w:val="en-US" w:eastAsia="zh-CN"/>
            <w:rPrChange w:id="999" w:author="M5" w:date="2023-06-03T07:58:45Z">
              <w:rPr>
                <w:rFonts w:hint="eastAsia"/>
                <w:lang w:val="en-US" w:eastAsia="zh-CN"/>
              </w:rPr>
            </w:rPrChange>
          </w:rPr>
          <w:t>ile</w:t>
        </w:r>
      </w:ins>
      <w:ins w:id="1000" w:author="M5" w:date="2023-06-03T07:29:21Z">
        <w:r>
          <w:rPr>
            <w:rFonts w:hint="eastAsia"/>
            <w:b/>
            <w:bCs/>
            <w:lang w:val="en-US" w:eastAsia="zh-CN"/>
            <w:rPrChange w:id="1001" w:author="M5" w:date="2023-06-03T07:58:45Z">
              <w:rPr>
                <w:rFonts w:hint="eastAsia"/>
                <w:lang w:val="en-US" w:eastAsia="zh-CN"/>
              </w:rPr>
            </w:rPrChange>
          </w:rPr>
          <w:t>yy</w:t>
        </w:r>
      </w:ins>
      <w:ins w:id="1002" w:author="M5" w:date="2023-06-03T07:43:42Z">
        <w:r>
          <w:rPr>
            <w:rFonts w:hint="eastAsia"/>
            <w:b/>
            <w:bCs/>
            <w:lang w:val="en-US" w:eastAsia="zh-CN"/>
            <w:rPrChange w:id="1003" w:author="M5" w:date="2023-06-03T07:58:45Z">
              <w:rPr>
                <w:rFonts w:hint="eastAsia"/>
                <w:lang w:val="en-US" w:eastAsia="zh-CN"/>
              </w:rPr>
            </w:rPrChange>
          </w:rPr>
          <w:t>。</w:t>
        </w:r>
      </w:ins>
      <w:ins w:id="1004" w:author="M5" w:date="2023-06-03T07:21:10Z">
        <w:r>
          <w:rPr>
            <w:rFonts w:hint="eastAsia"/>
            <w:lang w:val="en-US" w:eastAsia="zh-CN"/>
          </w:rPr>
          <w:t>注意</w:t>
        </w:r>
      </w:ins>
      <w:ins w:id="1005" w:author="M5" w:date="2023-06-03T07:43:48Z">
        <w:r>
          <w:rPr>
            <w:rFonts w:hint="eastAsia"/>
            <w:lang w:val="en-US" w:eastAsia="zh-CN"/>
          </w:rPr>
          <w:t>①</w:t>
        </w:r>
      </w:ins>
      <w:ins w:id="1006" w:author="M5" w:date="2023-06-03T07:21:10Z">
        <w:r>
          <w:rPr>
            <w:rFonts w:hint="eastAsia"/>
            <w:lang w:val="en-US" w:eastAsia="zh-CN"/>
          </w:rPr>
          <w:t>支持filex</w:t>
        </w:r>
      </w:ins>
      <w:ins w:id="1007" w:author="M5" w:date="2023-06-03T07:29:25Z">
        <w:r>
          <w:rPr>
            <w:rFonts w:hint="eastAsia"/>
            <w:lang w:val="en-US" w:eastAsia="zh-CN"/>
          </w:rPr>
          <w:t>x</w:t>
        </w:r>
      </w:ins>
      <w:ins w:id="1008" w:author="M5" w:date="2023-06-03T07:21:18Z">
        <w:r>
          <w:rPr>
            <w:rFonts w:hint="eastAsia"/>
            <w:lang w:val="en-US" w:eastAsia="zh-CN"/>
          </w:rPr>
          <w:t>和</w:t>
        </w:r>
      </w:ins>
      <w:ins w:id="1009" w:author="M5" w:date="2023-06-03T07:21:19Z">
        <w:r>
          <w:rPr>
            <w:rFonts w:hint="eastAsia"/>
            <w:lang w:val="en-US" w:eastAsia="zh-CN"/>
          </w:rPr>
          <w:t>file</w:t>
        </w:r>
      </w:ins>
      <w:ins w:id="1010" w:author="M5" w:date="2023-06-03T07:21:21Z">
        <w:r>
          <w:rPr>
            <w:rFonts w:hint="eastAsia"/>
            <w:lang w:val="en-US" w:eastAsia="zh-CN"/>
          </w:rPr>
          <w:t>y</w:t>
        </w:r>
      </w:ins>
      <w:ins w:id="1011" w:author="M5" w:date="2023-06-03T07:29:28Z">
        <w:r>
          <w:rPr>
            <w:rFonts w:hint="eastAsia"/>
            <w:lang w:val="en-US" w:eastAsia="zh-CN"/>
          </w:rPr>
          <w:t>y</w:t>
        </w:r>
      </w:ins>
      <w:ins w:id="1012" w:author="M5" w:date="2023-06-03T07:44:05Z">
        <w:r>
          <w:rPr>
            <w:rFonts w:hint="eastAsia"/>
            <w:lang w:val="en-US" w:eastAsia="zh-CN"/>
          </w:rPr>
          <w:t>是</w:t>
        </w:r>
      </w:ins>
      <w:ins w:id="1013" w:author="M5" w:date="2023-06-03T07:21:10Z">
        <w:r>
          <w:rPr>
            <w:rFonts w:hint="eastAsia"/>
            <w:b w:val="0"/>
            <w:bCs w:val="0"/>
            <w:lang w:val="en-US" w:eastAsia="zh-CN"/>
            <w:rPrChange w:id="1014" w:author="M5" w:date="2023-06-03T07:43:53Z">
              <w:rPr>
                <w:rFonts w:hint="eastAsia"/>
                <w:b/>
                <w:bCs/>
                <w:lang w:val="en-US" w:eastAsia="zh-CN"/>
              </w:rPr>
            </w:rPrChange>
          </w:rPr>
          <w:t>相对路径和绝对路径的情况；</w:t>
        </w:r>
      </w:ins>
      <w:ins w:id="1015" w:author="M5" w:date="2023-06-03T07:44:14Z">
        <w:r>
          <w:rPr>
            <w:rFonts w:hint="eastAsia"/>
            <w:b w:val="0"/>
            <w:bCs w:val="0"/>
            <w:lang w:val="en-US" w:eastAsia="zh-CN"/>
          </w:rPr>
          <w:t>②</w:t>
        </w:r>
      </w:ins>
      <w:ins w:id="1016" w:author="M5" w:date="2023-06-03T07:21:10Z">
        <w:r>
          <w:rPr>
            <w:rFonts w:hint="eastAsia"/>
            <w:lang w:val="en-US" w:eastAsia="zh-CN"/>
          </w:rPr>
          <w:t>若同路径下</w:t>
        </w:r>
      </w:ins>
      <w:ins w:id="1017" w:author="M5" w:date="2023-06-03T07:22:08Z">
        <w:r>
          <w:rPr>
            <w:rFonts w:hint="eastAsia"/>
            <w:lang w:val="en-US" w:eastAsia="zh-CN"/>
          </w:rPr>
          <w:t>file</w:t>
        </w:r>
      </w:ins>
      <w:ins w:id="1018" w:author="M5" w:date="2023-06-03T07:29:34Z">
        <w:r>
          <w:rPr>
            <w:rFonts w:hint="eastAsia"/>
            <w:lang w:val="en-US" w:eastAsia="zh-CN"/>
          </w:rPr>
          <w:t>yy</w:t>
        </w:r>
      </w:ins>
      <w:ins w:id="1019" w:author="M5" w:date="2023-06-03T07:22:08Z">
        <w:r>
          <w:rPr>
            <w:rFonts w:hint="eastAsia"/>
            <w:lang w:val="en-US" w:eastAsia="zh-CN"/>
          </w:rPr>
          <w:t xml:space="preserve"> </w:t>
        </w:r>
      </w:ins>
      <w:ins w:id="1020" w:author="M5" w:date="2023-06-03T07:23:59Z">
        <w:r>
          <w:rPr>
            <w:rFonts w:hint="eastAsia"/>
            <w:lang w:val="en-US" w:eastAsia="zh-CN"/>
          </w:rPr>
          <w:t>重名</w:t>
        </w:r>
      </w:ins>
      <w:ins w:id="1021" w:author="M5" w:date="2023-06-03T07:21:10Z">
        <w:r>
          <w:rPr>
            <w:rFonts w:hint="eastAsia"/>
            <w:lang w:val="en-US" w:eastAsia="zh-CN"/>
          </w:rPr>
          <w:t>则</w:t>
        </w:r>
      </w:ins>
      <w:ins w:id="1022" w:author="M5" w:date="2023-06-03T07:21:51Z">
        <w:r>
          <w:rPr>
            <w:rFonts w:hint="eastAsia"/>
            <w:lang w:val="en-US" w:eastAsia="zh-CN"/>
          </w:rPr>
          <w:t>提醒</w:t>
        </w:r>
      </w:ins>
      <w:ins w:id="1023" w:author="M5" w:date="2023-06-03T07:21:53Z">
        <w:r>
          <w:rPr>
            <w:rFonts w:hint="eastAsia"/>
            <w:lang w:val="en-US" w:eastAsia="zh-CN"/>
          </w:rPr>
          <w:t>是</w:t>
        </w:r>
      </w:ins>
      <w:ins w:id="1024" w:author="M5" w:date="2023-06-03T07:21:56Z">
        <w:r>
          <w:rPr>
            <w:rFonts w:hint="eastAsia"/>
            <w:lang w:val="en-US" w:eastAsia="zh-CN"/>
          </w:rPr>
          <w:t>覆盖还是</w:t>
        </w:r>
      </w:ins>
      <w:ins w:id="1025" w:author="M5" w:date="2023-06-03T07:21:59Z">
        <w:r>
          <w:rPr>
            <w:rFonts w:hint="eastAsia"/>
            <w:lang w:val="en-US" w:eastAsia="zh-CN"/>
          </w:rPr>
          <w:t>重命名</w:t>
        </w:r>
      </w:ins>
      <w:ins w:id="1026" w:author="M5" w:date="2023-06-03T07:21:10Z">
        <w:r>
          <w:rPr>
            <w:rFonts w:hint="eastAsia"/>
            <w:lang w:val="en-US" w:eastAsia="zh-CN"/>
          </w:rPr>
          <w:t>。</w:t>
        </w:r>
      </w:ins>
      <w:ins w:id="1027" w:author="M5" w:date="2023-06-03T07:44:23Z">
        <w:r>
          <w:rPr>
            <w:rFonts w:hint="eastAsia"/>
            <w:lang w:val="en-US" w:eastAsia="zh-CN"/>
          </w:rPr>
          <w:t>③</w:t>
        </w:r>
      </w:ins>
      <w:ins w:id="1028" w:author="M5" w:date="2023-06-03T07:22:43Z">
        <w:r>
          <w:rPr>
            <w:rFonts w:hint="eastAsia"/>
            <w:highlight w:val="none"/>
            <w:lang w:val="en-US" w:eastAsia="zh-CN"/>
            <w:rPrChange w:id="1029" w:author="Jupytr" w:date="2023-06-13T11:15:04Z">
              <w:rPr>
                <w:rFonts w:hint="eastAsia"/>
                <w:lang w:val="en-US" w:eastAsia="zh-CN"/>
              </w:rPr>
            </w:rPrChange>
          </w:rPr>
          <w:t>f</w:t>
        </w:r>
      </w:ins>
      <w:ins w:id="1030" w:author="M5" w:date="2023-06-03T07:22:43Z">
        <w:r>
          <w:rPr>
            <w:rFonts w:hint="eastAsia"/>
            <w:highlight w:val="none"/>
            <w:lang w:val="en-US" w:eastAsia="zh-CN"/>
            <w:rPrChange w:id="1031" w:author="Jupytr" w:date="2023-06-13T11:15:04Z">
              <w:rPr>
                <w:rFonts w:hint="eastAsia"/>
                <w:lang w:val="en-US" w:eastAsia="zh-CN"/>
              </w:rPr>
            </w:rPrChange>
          </w:rPr>
          <w:t>iley</w:t>
        </w:r>
      </w:ins>
      <w:ins w:id="1032" w:author="M5" w:date="2023-06-03T07:29:53Z">
        <w:r>
          <w:rPr>
            <w:rFonts w:hint="eastAsia"/>
            <w:highlight w:val="none"/>
            <w:lang w:val="en-US" w:eastAsia="zh-CN"/>
            <w:rPrChange w:id="1033" w:author="Jupytr" w:date="2023-06-13T11:15:04Z">
              <w:rPr>
                <w:rFonts w:hint="eastAsia"/>
                <w:lang w:val="en-US" w:eastAsia="zh-CN"/>
              </w:rPr>
            </w:rPrChange>
          </w:rPr>
          <w:t>y</w:t>
        </w:r>
      </w:ins>
      <w:ins w:id="1034" w:author="M5" w:date="2023-06-03T07:22:48Z">
        <w:r>
          <w:rPr>
            <w:rFonts w:hint="eastAsia"/>
            <w:highlight w:val="none"/>
            <w:lang w:val="en-US" w:eastAsia="zh-CN"/>
            <w:rPrChange w:id="1035" w:author="Jupytr" w:date="2023-06-13T11:15:04Z">
              <w:rPr>
                <w:rFonts w:hint="eastAsia"/>
                <w:lang w:val="en-US" w:eastAsia="zh-CN"/>
              </w:rPr>
            </w:rPrChange>
          </w:rPr>
          <w:t>缺省表示</w:t>
        </w:r>
      </w:ins>
      <w:ins w:id="1036" w:author="M5" w:date="2023-06-03T07:22:54Z">
        <w:r>
          <w:rPr>
            <w:rFonts w:hint="eastAsia"/>
            <w:highlight w:val="none"/>
            <w:lang w:val="en-US" w:eastAsia="zh-CN"/>
            <w:rPrChange w:id="1037" w:author="Jupytr" w:date="2023-06-13T11:15:04Z">
              <w:rPr>
                <w:rFonts w:hint="eastAsia"/>
                <w:lang w:val="en-US" w:eastAsia="zh-CN"/>
              </w:rPr>
            </w:rPrChange>
          </w:rPr>
          <w:t>把</w:t>
        </w:r>
      </w:ins>
      <w:ins w:id="1038" w:author="M5" w:date="2023-06-03T07:22:58Z">
        <w:r>
          <w:rPr>
            <w:rFonts w:hint="eastAsia"/>
            <w:highlight w:val="none"/>
            <w:lang w:val="en-US" w:eastAsia="zh-CN"/>
            <w:rPrChange w:id="1039" w:author="Jupytr" w:date="2023-06-13T11:15:04Z">
              <w:rPr>
                <w:rFonts w:hint="eastAsia"/>
                <w:lang w:val="en-US" w:eastAsia="zh-CN"/>
              </w:rPr>
            </w:rPrChange>
          </w:rPr>
          <w:t>file</w:t>
        </w:r>
      </w:ins>
      <w:ins w:id="1040" w:author="M5" w:date="2023-06-03T07:29:56Z">
        <w:r>
          <w:rPr>
            <w:rFonts w:hint="eastAsia"/>
            <w:highlight w:val="none"/>
            <w:lang w:val="en-US" w:eastAsia="zh-CN"/>
            <w:rPrChange w:id="1041" w:author="Jupytr" w:date="2023-06-13T11:15:04Z">
              <w:rPr>
                <w:rFonts w:hint="eastAsia"/>
                <w:lang w:val="en-US" w:eastAsia="zh-CN"/>
              </w:rPr>
            </w:rPrChange>
          </w:rPr>
          <w:t>y</w:t>
        </w:r>
      </w:ins>
      <w:ins w:id="1042" w:author="M5" w:date="2023-06-03T07:22:58Z">
        <w:r>
          <w:rPr>
            <w:rFonts w:hint="eastAsia"/>
            <w:highlight w:val="none"/>
            <w:lang w:val="en-US" w:eastAsia="zh-CN"/>
            <w:rPrChange w:id="1043" w:author="Jupytr" w:date="2023-06-13T11:15:04Z">
              <w:rPr>
                <w:rFonts w:hint="eastAsia"/>
                <w:lang w:val="en-US" w:eastAsia="zh-CN"/>
              </w:rPr>
            </w:rPrChange>
          </w:rPr>
          <w:t>y</w:t>
        </w:r>
      </w:ins>
      <w:ins w:id="1044" w:author="M5" w:date="2023-06-03T07:23:02Z">
        <w:r>
          <w:rPr>
            <w:rFonts w:hint="eastAsia"/>
            <w:highlight w:val="none"/>
            <w:lang w:val="en-US" w:eastAsia="zh-CN"/>
            <w:rPrChange w:id="1045" w:author="Jupytr" w:date="2023-06-13T11:15:04Z">
              <w:rPr>
                <w:rFonts w:hint="eastAsia"/>
                <w:lang w:val="en-US" w:eastAsia="zh-CN"/>
              </w:rPr>
            </w:rPrChange>
          </w:rPr>
          <w:t>复制到</w:t>
        </w:r>
      </w:ins>
      <w:ins w:id="1046" w:author="M5" w:date="2023-06-03T07:23:04Z">
        <w:r>
          <w:rPr>
            <w:rFonts w:hint="eastAsia"/>
            <w:highlight w:val="none"/>
            <w:lang w:val="en-US" w:eastAsia="zh-CN"/>
            <w:rPrChange w:id="1047" w:author="Jupytr" w:date="2023-06-13T11:15:04Z">
              <w:rPr>
                <w:rFonts w:hint="eastAsia"/>
                <w:lang w:val="en-US" w:eastAsia="zh-CN"/>
              </w:rPr>
            </w:rPrChange>
          </w:rPr>
          <w:t>当前</w:t>
        </w:r>
      </w:ins>
      <w:ins w:id="1048" w:author="M5" w:date="2023-06-03T07:23:12Z">
        <w:r>
          <w:rPr>
            <w:rFonts w:hint="eastAsia"/>
            <w:highlight w:val="none"/>
            <w:lang w:val="en-US" w:eastAsia="zh-CN"/>
            <w:rPrChange w:id="1049" w:author="Jupytr" w:date="2023-06-13T11:15:04Z">
              <w:rPr>
                <w:rFonts w:hint="eastAsia"/>
                <w:lang w:val="en-US" w:eastAsia="zh-CN"/>
              </w:rPr>
            </w:rPrChange>
          </w:rPr>
          <w:t>目录下</w:t>
        </w:r>
      </w:ins>
      <w:ins w:id="1050" w:author="M5" w:date="2023-06-03T07:23:27Z">
        <w:r>
          <w:rPr>
            <w:rFonts w:hint="eastAsia"/>
            <w:highlight w:val="none"/>
            <w:lang w:val="en-US" w:eastAsia="zh-CN"/>
            <w:rPrChange w:id="1051" w:author="Jupytr" w:date="2023-06-13T11:15:04Z">
              <w:rPr>
                <w:rFonts w:hint="eastAsia"/>
                <w:lang w:val="en-US" w:eastAsia="zh-CN"/>
              </w:rPr>
            </w:rPrChange>
          </w:rPr>
          <w:t>，</w:t>
        </w:r>
      </w:ins>
      <w:ins w:id="1052" w:author="M5" w:date="2023-06-03T07:23:29Z">
        <w:r>
          <w:rPr>
            <w:rFonts w:hint="eastAsia"/>
            <w:highlight w:val="none"/>
            <w:lang w:val="en-US" w:eastAsia="zh-CN"/>
            <w:rPrChange w:id="1053" w:author="Jupytr" w:date="2023-06-13T11:15:04Z">
              <w:rPr>
                <w:rFonts w:hint="eastAsia"/>
                <w:lang w:val="en-US" w:eastAsia="zh-CN"/>
              </w:rPr>
            </w:rPrChange>
          </w:rPr>
          <w:t>file</w:t>
        </w:r>
      </w:ins>
      <w:ins w:id="1054" w:author="M5" w:date="2023-06-03T07:30:07Z">
        <w:r>
          <w:rPr>
            <w:rFonts w:hint="eastAsia"/>
            <w:highlight w:val="none"/>
            <w:lang w:val="en-US" w:eastAsia="zh-CN"/>
            <w:rPrChange w:id="1055" w:author="Jupytr" w:date="2023-06-13T11:15:04Z">
              <w:rPr>
                <w:rFonts w:hint="eastAsia"/>
                <w:lang w:val="en-US" w:eastAsia="zh-CN"/>
              </w:rPr>
            </w:rPrChange>
          </w:rPr>
          <w:t>x</w:t>
        </w:r>
      </w:ins>
      <w:ins w:id="1056" w:author="M5" w:date="2023-06-03T07:30:08Z">
        <w:r>
          <w:rPr>
            <w:rFonts w:hint="eastAsia"/>
            <w:highlight w:val="none"/>
            <w:lang w:val="en-US" w:eastAsia="zh-CN"/>
            <w:rPrChange w:id="1057" w:author="Jupytr" w:date="2023-06-13T11:15:04Z">
              <w:rPr>
                <w:rFonts w:hint="eastAsia"/>
                <w:lang w:val="en-US" w:eastAsia="zh-CN"/>
              </w:rPr>
            </w:rPrChange>
          </w:rPr>
          <w:t>x</w:t>
        </w:r>
      </w:ins>
      <w:ins w:id="1058" w:author="M5" w:date="2023-06-03T07:23:22Z">
        <w:r>
          <w:rPr>
            <w:rFonts w:hint="eastAsia"/>
            <w:highlight w:val="none"/>
            <w:lang w:val="en-US" w:eastAsia="zh-CN"/>
            <w:rPrChange w:id="1059" w:author="Jupytr" w:date="2023-06-13T11:15:04Z">
              <w:rPr>
                <w:rFonts w:hint="eastAsia"/>
                <w:lang w:val="en-US" w:eastAsia="zh-CN"/>
              </w:rPr>
            </w:rPrChange>
          </w:rPr>
          <w:t>名字</w:t>
        </w:r>
      </w:ins>
      <w:ins w:id="1060" w:author="M5" w:date="2023-06-03T07:30:38Z">
        <w:r>
          <w:rPr>
            <w:rFonts w:hint="eastAsia"/>
            <w:highlight w:val="none"/>
            <w:lang w:val="en-US" w:eastAsia="zh-CN"/>
            <w:rPrChange w:id="1061" w:author="Jupytr" w:date="2023-06-13T11:15:04Z">
              <w:rPr>
                <w:rFonts w:hint="eastAsia"/>
                <w:lang w:val="en-US" w:eastAsia="zh-CN"/>
              </w:rPr>
            </w:rPrChange>
          </w:rPr>
          <w:t>按</w:t>
        </w:r>
      </w:ins>
      <w:ins w:id="1062" w:author="M5" w:date="2023-06-03T07:30:43Z">
        <w:r>
          <w:rPr>
            <w:rFonts w:hint="eastAsia"/>
            <w:highlight w:val="none"/>
            <w:lang w:val="en-US" w:eastAsia="zh-CN"/>
            <w:rPrChange w:id="1063" w:author="Jupytr" w:date="2023-06-13T11:15:04Z">
              <w:rPr>
                <w:rFonts w:hint="eastAsia"/>
                <w:lang w:val="en-US" w:eastAsia="zh-CN"/>
              </w:rPr>
            </w:rPrChange>
          </w:rPr>
          <w:t>重命名</w:t>
        </w:r>
      </w:ins>
      <w:ins w:id="1064" w:author="M5" w:date="2023-06-03T07:30:44Z">
        <w:r>
          <w:rPr>
            <w:rFonts w:hint="eastAsia"/>
            <w:highlight w:val="none"/>
            <w:lang w:val="en-US" w:eastAsia="zh-CN"/>
            <w:rPrChange w:id="1065" w:author="Jupytr" w:date="2023-06-13T11:15:04Z">
              <w:rPr>
                <w:rFonts w:hint="eastAsia"/>
                <w:lang w:val="en-US" w:eastAsia="zh-CN"/>
              </w:rPr>
            </w:rPrChange>
          </w:rPr>
          <w:t>处理</w:t>
        </w:r>
      </w:ins>
      <w:ins w:id="1066" w:author="M5" w:date="2023-06-03T07:22:48Z">
        <w:r>
          <w:rPr>
            <w:rFonts w:hint="eastAsia"/>
            <w:highlight w:val="none"/>
            <w:lang w:val="en-US" w:eastAsia="zh-CN"/>
            <w:rPrChange w:id="1067" w:author="Jupytr" w:date="2023-06-13T11:15:04Z">
              <w:rPr>
                <w:rFonts w:hint="eastAsia"/>
                <w:lang w:val="en-US" w:eastAsia="zh-CN"/>
              </w:rPr>
            </w:rPrChange>
          </w:rPr>
          <w:t>。</w:t>
        </w:r>
      </w:ins>
    </w:p>
    <w:p>
      <w:pPr>
        <w:numPr>
          <w:ilvl w:val="0"/>
          <w:numId w:val="1"/>
          <w:ins w:id="1069" w:author="M5" w:date="2023-06-03T08:31:22Z"/>
        </w:numPr>
        <w:ind w:left="425" w:hanging="425" w:firstLineChars="0"/>
        <w:rPr>
          <w:ins w:id="1070" w:author="M5" w:date="2023-06-03T07:57:39Z"/>
          <w:rFonts w:hint="eastAsia" w:eastAsia="宋体"/>
          <w:lang w:eastAsia="zh-CN"/>
        </w:rPr>
        <w:pPrChange w:id="1068" w:author="M5" w:date="2023-06-03T08:31:22Z">
          <w:pPr>
            <w:numPr>
              <w:ilvl w:val="0"/>
              <w:numId w:val="2"/>
            </w:numPr>
            <w:ind w:left="420" w:hanging="420" w:firstLineChars="0"/>
          </w:pPr>
        </w:pPrChange>
      </w:pPr>
      <w:ins w:id="1071" w:author="M5" w:date="2023-06-03T07:24:58Z">
        <w:r>
          <w:rPr>
            <w:rFonts w:hint="eastAsia"/>
            <w:b/>
            <w:bCs/>
            <w:lang w:val="en-US" w:eastAsia="zh-CN"/>
            <w:rPrChange w:id="1072" w:author="M5" w:date="2023-06-03T07:26:22Z">
              <w:rPr>
                <w:rFonts w:hint="eastAsia"/>
                <w:lang w:val="en-US" w:eastAsia="zh-CN"/>
              </w:rPr>
            </w:rPrChange>
          </w:rPr>
          <w:t>Del</w:t>
        </w:r>
      </w:ins>
      <w:ins w:id="1073" w:author="M5" w:date="2023-06-03T07:25:09Z">
        <w:r>
          <w:rPr>
            <w:rFonts w:hint="eastAsia"/>
            <w:b/>
            <w:bCs/>
            <w:lang w:val="en-US" w:eastAsia="zh-CN"/>
            <w:rPrChange w:id="1074" w:author="M5" w:date="2023-06-03T07:26:22Z">
              <w:rPr>
                <w:rFonts w:hint="eastAsia"/>
                <w:lang w:val="en-US" w:eastAsia="zh-CN"/>
              </w:rPr>
            </w:rPrChange>
          </w:rPr>
          <w:t>ete</w:t>
        </w:r>
      </w:ins>
      <w:ins w:id="1075" w:author="M5" w:date="2023-06-03T07:25:21Z">
        <w:r>
          <w:rPr>
            <w:rFonts w:hint="eastAsia"/>
            <w:b/>
            <w:bCs/>
            <w:lang w:val="en-US" w:eastAsia="zh-CN"/>
            <w:rPrChange w:id="1076" w:author="M5" w:date="2023-06-03T07:26:22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077" w:author="M5" w:date="2023-06-03T07:26:19Z">
        <w:r>
          <w:rPr>
            <w:rFonts w:hint="eastAsia"/>
            <w:b/>
            <w:bCs/>
            <w:lang w:val="en-US" w:eastAsia="zh-CN"/>
            <w:rPrChange w:id="1078" w:author="M5" w:date="2023-06-03T07:26:22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079" w:author="M5" w:date="2023-06-03T07:25:23Z">
        <w:r>
          <w:rPr>
            <w:rFonts w:hint="eastAsia"/>
            <w:b/>
            <w:bCs/>
            <w:lang w:val="en-US" w:eastAsia="zh-CN"/>
          </w:rPr>
          <w:t>filex</w:t>
        </w:r>
      </w:ins>
      <w:ins w:id="1080" w:author="M5" w:date="2023-06-03T07:30:52Z">
        <w:r>
          <w:rPr>
            <w:rFonts w:hint="eastAsia"/>
            <w:b/>
            <w:bCs/>
            <w:lang w:val="en-US" w:eastAsia="zh-CN"/>
          </w:rPr>
          <w:t>x</w:t>
        </w:r>
      </w:ins>
      <w:ins w:id="1081" w:author="M5" w:date="2023-06-03T07:26:25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1082" w:author="M5" w:date="2023-06-03T07:59:32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1083" w:author="M5" w:date="2023-06-03T07:26:26Z">
        <w:r>
          <w:rPr>
            <w:rFonts w:hint="eastAsia"/>
            <w:b/>
            <w:bCs/>
            <w:lang w:val="en-US" w:eastAsia="zh-CN"/>
          </w:rPr>
          <w:t>//</w:t>
        </w:r>
      </w:ins>
      <w:ins w:id="1084" w:author="M5" w:date="2023-06-03T07:25:23Z">
        <w:r>
          <w:rPr>
            <w:rFonts w:hint="eastAsia"/>
            <w:b/>
            <w:bCs/>
            <w:lang w:val="en-US" w:eastAsia="zh-CN"/>
            <w:rPrChange w:id="1085" w:author="M5" w:date="2023-06-03T07:58:48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086" w:author="M5" w:date="2023-06-03T07:26:49Z">
        <w:r>
          <w:rPr>
            <w:rFonts w:hint="eastAsia"/>
            <w:b/>
            <w:bCs/>
            <w:lang w:val="en-US" w:eastAsia="zh-CN"/>
            <w:rPrChange w:id="1087" w:author="M5" w:date="2023-06-03T07:58:48Z">
              <w:rPr>
                <w:rFonts w:hint="eastAsia"/>
                <w:lang w:val="en-US" w:eastAsia="zh-CN"/>
              </w:rPr>
            </w:rPrChange>
          </w:rPr>
          <w:t>删除</w:t>
        </w:r>
      </w:ins>
      <w:ins w:id="1088" w:author="M5" w:date="2023-06-03T07:26:43Z">
        <w:r>
          <w:rPr>
            <w:rFonts w:hint="eastAsia"/>
            <w:b/>
            <w:bCs/>
            <w:lang w:val="en-US" w:eastAsia="zh-CN"/>
            <w:rPrChange w:id="1089" w:author="M5" w:date="2023-06-03T07:58:48Z">
              <w:rPr>
                <w:rFonts w:hint="eastAsia"/>
                <w:lang w:val="en-US" w:eastAsia="zh-CN"/>
              </w:rPr>
            </w:rPrChange>
          </w:rPr>
          <w:t>文件file</w:t>
        </w:r>
      </w:ins>
      <w:ins w:id="1090" w:author="M5" w:date="2023-06-03T07:30:57Z">
        <w:r>
          <w:rPr>
            <w:rFonts w:hint="eastAsia"/>
            <w:b/>
            <w:bCs/>
            <w:lang w:val="en-US" w:eastAsia="zh-CN"/>
            <w:rPrChange w:id="1091" w:author="M5" w:date="2023-06-03T07:58:48Z">
              <w:rPr>
                <w:rFonts w:hint="eastAsia"/>
                <w:lang w:val="en-US" w:eastAsia="zh-CN"/>
              </w:rPr>
            </w:rPrChange>
          </w:rPr>
          <w:t>x</w:t>
        </w:r>
      </w:ins>
      <w:ins w:id="1092" w:author="M5" w:date="2023-06-03T07:30:58Z">
        <w:r>
          <w:rPr>
            <w:rFonts w:hint="eastAsia"/>
            <w:b/>
            <w:bCs/>
            <w:lang w:val="en-US" w:eastAsia="zh-CN"/>
            <w:rPrChange w:id="1093" w:author="M5" w:date="2023-06-03T07:58:48Z">
              <w:rPr>
                <w:rFonts w:hint="eastAsia"/>
                <w:lang w:val="en-US" w:eastAsia="zh-CN"/>
              </w:rPr>
            </w:rPrChange>
          </w:rPr>
          <w:t>x</w:t>
        </w:r>
      </w:ins>
      <w:ins w:id="1094" w:author="M5" w:date="2023-06-03T07:26:43Z">
        <w:r>
          <w:rPr>
            <w:rFonts w:hint="eastAsia"/>
            <w:b/>
            <w:bCs/>
            <w:lang w:val="en-US" w:eastAsia="zh-CN"/>
            <w:rPrChange w:id="1095" w:author="M5" w:date="2023-06-03T07:58:48Z">
              <w:rPr>
                <w:rFonts w:hint="eastAsia"/>
                <w:lang w:val="en-US" w:eastAsia="zh-CN"/>
              </w:rPr>
            </w:rPrChange>
          </w:rPr>
          <w:t>。</w:t>
        </w:r>
      </w:ins>
      <w:ins w:id="1096" w:author="M5" w:date="2023-06-03T07:44:52Z">
        <w:r>
          <w:rPr>
            <w:rFonts w:hint="eastAsia"/>
            <w:lang w:val="en-US" w:eastAsia="zh-CN"/>
          </w:rPr>
          <w:t>注意①支持filexx是</w:t>
        </w:r>
      </w:ins>
      <w:ins w:id="1097" w:author="M5" w:date="2023-06-03T07:44:52Z">
        <w:r>
          <w:rPr>
            <w:rFonts w:hint="eastAsia"/>
            <w:b w:val="0"/>
            <w:bCs w:val="0"/>
            <w:lang w:val="en-US" w:eastAsia="zh-CN"/>
          </w:rPr>
          <w:t>相对路径和绝对路径的情况；</w:t>
        </w:r>
      </w:ins>
      <w:ins w:id="1098" w:author="M5" w:date="2023-06-03T07:44:56Z">
        <w:r>
          <w:rPr>
            <w:rFonts w:hint="eastAsia"/>
            <w:b w:val="0"/>
            <w:bCs w:val="0"/>
            <w:lang w:val="en-US" w:eastAsia="zh-CN"/>
          </w:rPr>
          <w:t>②</w:t>
        </w:r>
      </w:ins>
      <w:ins w:id="1099" w:author="M5" w:date="2023-06-03T07:26:43Z">
        <w:r>
          <w:rPr>
            <w:rFonts w:hint="eastAsia"/>
            <w:lang w:val="en-US" w:eastAsia="zh-CN"/>
          </w:rPr>
          <w:t>若file</w:t>
        </w:r>
      </w:ins>
      <w:ins w:id="1100" w:author="M5" w:date="2023-06-03T07:31:04Z">
        <w:r>
          <w:rPr>
            <w:rFonts w:hint="eastAsia"/>
            <w:lang w:val="en-US" w:eastAsia="zh-CN"/>
          </w:rPr>
          <w:t>x</w:t>
        </w:r>
      </w:ins>
      <w:ins w:id="1101" w:author="M5" w:date="2023-06-03T07:31:05Z">
        <w:r>
          <w:rPr>
            <w:rFonts w:hint="eastAsia"/>
            <w:lang w:val="en-US" w:eastAsia="zh-CN"/>
          </w:rPr>
          <w:t>x</w:t>
        </w:r>
      </w:ins>
      <w:ins w:id="1102" w:author="M5" w:date="2023-06-03T07:26:43Z">
        <w:r>
          <w:rPr>
            <w:rFonts w:hint="eastAsia"/>
            <w:lang w:val="en-US" w:eastAsia="zh-CN"/>
          </w:rPr>
          <w:t>中没给定路径，则默认在当前目录下。</w:t>
        </w:r>
      </w:ins>
    </w:p>
    <w:p>
      <w:pPr>
        <w:numPr>
          <w:ilvl w:val="0"/>
          <w:numId w:val="1"/>
          <w:ins w:id="1104" w:author="M5" w:date="2023-06-03T08:31:22Z"/>
        </w:numPr>
        <w:ind w:left="425" w:hanging="425" w:firstLineChars="0"/>
        <w:rPr>
          <w:ins w:id="1105" w:author="M5" w:date="2023-06-03T07:57:45Z"/>
          <w:rFonts w:hint="eastAsia" w:eastAsia="宋体"/>
          <w:lang w:eastAsia="zh-CN"/>
        </w:rPr>
        <w:pPrChange w:id="1103" w:author="M5" w:date="2023-06-03T08:31:22Z">
          <w:pPr>
            <w:numPr>
              <w:ilvl w:val="0"/>
              <w:numId w:val="2"/>
            </w:numPr>
            <w:ind w:left="420" w:hanging="420" w:firstLineChars="0"/>
          </w:pPr>
        </w:pPrChange>
      </w:pPr>
      <w:ins w:id="1106" w:author="M5" w:date="2023-06-03T07:57:47Z">
        <w:r>
          <w:rPr>
            <w:rFonts w:hint="eastAsia"/>
            <w:b/>
            <w:bCs/>
            <w:lang w:val="en-US" w:eastAsia="zh-CN"/>
          </w:rPr>
          <w:t>Writ</w:t>
        </w:r>
      </w:ins>
      <w:ins w:id="1107" w:author="M5" w:date="2023-06-03T07:57:48Z">
        <w:r>
          <w:rPr>
            <w:rFonts w:hint="eastAsia"/>
            <w:b/>
            <w:bCs/>
            <w:lang w:val="en-US" w:eastAsia="zh-CN"/>
          </w:rPr>
          <w:t>e</w:t>
        </w:r>
      </w:ins>
      <w:ins w:id="1108" w:author="M5" w:date="2023-06-03T07:57:45Z">
        <w:r>
          <w:rPr>
            <w:rFonts w:hint="eastAsia"/>
            <w:b/>
            <w:bCs/>
            <w:lang w:val="en-US" w:eastAsia="zh-CN"/>
          </w:rPr>
          <w:t xml:space="preserve"> filexx </w:t>
        </w:r>
      </w:ins>
      <w:ins w:id="1109" w:author="M5" w:date="2023-06-03T07:59:31Z">
        <w:r>
          <w:rPr>
            <w:rFonts w:hint="eastAsia"/>
            <w:b/>
            <w:bCs/>
            <w:lang w:val="en-US" w:eastAsia="zh-CN"/>
          </w:rPr>
          <w:t xml:space="preserve">  </w:t>
        </w:r>
      </w:ins>
      <w:ins w:id="1110" w:author="M5" w:date="2023-06-03T07:57:45Z">
        <w:r>
          <w:rPr>
            <w:rFonts w:hint="eastAsia"/>
            <w:b/>
            <w:bCs/>
            <w:lang w:val="en-US" w:eastAsia="zh-CN"/>
          </w:rPr>
          <w:t>//</w:t>
        </w:r>
      </w:ins>
      <w:ins w:id="1111" w:author="M5" w:date="2023-06-03T07:57:45Z">
        <w:r>
          <w:rPr>
            <w:rFonts w:hint="eastAsia"/>
            <w:b/>
            <w:bCs/>
            <w:lang w:val="en-US" w:eastAsia="zh-CN"/>
            <w:rPrChange w:id="1112" w:author="M5" w:date="2023-06-03T07:58:53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113" w:author="M5" w:date="2023-06-03T07:57:55Z">
        <w:r>
          <w:rPr>
            <w:rFonts w:hint="eastAsia"/>
            <w:b/>
            <w:bCs/>
            <w:lang w:val="en-US" w:eastAsia="zh-CN"/>
            <w:rPrChange w:id="1114" w:author="M5" w:date="2023-06-03T07:58:53Z">
              <w:rPr>
                <w:rFonts w:hint="eastAsia"/>
                <w:lang w:val="en-US" w:eastAsia="zh-CN"/>
              </w:rPr>
            </w:rPrChange>
          </w:rPr>
          <w:t>打开</w:t>
        </w:r>
      </w:ins>
      <w:ins w:id="1115" w:author="M5" w:date="2023-06-03T07:57:45Z">
        <w:r>
          <w:rPr>
            <w:rFonts w:hint="eastAsia"/>
            <w:b/>
            <w:bCs/>
            <w:lang w:val="en-US" w:eastAsia="zh-CN"/>
            <w:rPrChange w:id="1116" w:author="M5" w:date="2023-06-03T07:58:53Z">
              <w:rPr>
                <w:rFonts w:hint="eastAsia"/>
                <w:lang w:val="en-US" w:eastAsia="zh-CN"/>
              </w:rPr>
            </w:rPrChange>
          </w:rPr>
          <w:t>文件filexx</w:t>
        </w:r>
      </w:ins>
      <w:ins w:id="1117" w:author="M5" w:date="2023-06-03T07:58:00Z">
        <w:r>
          <w:rPr>
            <w:rFonts w:hint="eastAsia"/>
            <w:b/>
            <w:bCs/>
            <w:lang w:val="en-US" w:eastAsia="zh-CN"/>
            <w:rPrChange w:id="1118" w:author="M5" w:date="2023-06-03T07:58:53Z">
              <w:rPr>
                <w:rFonts w:hint="eastAsia"/>
                <w:lang w:val="en-US" w:eastAsia="zh-CN"/>
              </w:rPr>
            </w:rPrChange>
          </w:rPr>
          <w:t>并支持</w:t>
        </w:r>
      </w:ins>
      <w:ins w:id="1119" w:author="M5" w:date="2023-06-03T07:58:01Z">
        <w:r>
          <w:rPr>
            <w:rFonts w:hint="eastAsia"/>
            <w:b/>
            <w:bCs/>
            <w:lang w:val="en-US" w:eastAsia="zh-CN"/>
            <w:rPrChange w:id="1120" w:author="M5" w:date="2023-06-03T07:58:53Z">
              <w:rPr>
                <w:rFonts w:hint="eastAsia"/>
                <w:lang w:val="en-US" w:eastAsia="zh-CN"/>
              </w:rPr>
            </w:rPrChange>
          </w:rPr>
          <w:t>写入</w:t>
        </w:r>
      </w:ins>
      <w:ins w:id="1121" w:author="M5" w:date="2023-06-03T07:59:20Z">
        <w:r>
          <w:rPr>
            <w:rFonts w:hint="eastAsia"/>
            <w:b/>
            <w:bCs/>
            <w:lang w:val="en-US" w:eastAsia="zh-CN"/>
          </w:rPr>
          <w:t>保存</w:t>
        </w:r>
      </w:ins>
      <w:ins w:id="1122" w:author="M5" w:date="2023-06-03T07:57:45Z">
        <w:r>
          <w:rPr>
            <w:rFonts w:hint="eastAsia"/>
            <w:b/>
            <w:bCs/>
            <w:lang w:val="en-US" w:eastAsia="zh-CN"/>
            <w:rPrChange w:id="1123" w:author="M5" w:date="2023-06-03T07:58:53Z">
              <w:rPr>
                <w:rFonts w:hint="eastAsia"/>
                <w:lang w:val="en-US" w:eastAsia="zh-CN"/>
              </w:rPr>
            </w:rPrChange>
          </w:rPr>
          <w:t>。</w:t>
        </w:r>
      </w:ins>
      <w:ins w:id="1124" w:author="M5" w:date="2023-06-03T07:57:45Z">
        <w:r>
          <w:rPr>
            <w:rFonts w:hint="eastAsia"/>
            <w:lang w:val="en-US" w:eastAsia="zh-CN"/>
          </w:rPr>
          <w:t>注意①支持filexx是</w:t>
        </w:r>
      </w:ins>
      <w:ins w:id="1125" w:author="M5" w:date="2023-06-03T07:57:45Z">
        <w:r>
          <w:rPr>
            <w:rFonts w:hint="eastAsia"/>
            <w:b w:val="0"/>
            <w:bCs w:val="0"/>
            <w:lang w:val="en-US" w:eastAsia="zh-CN"/>
          </w:rPr>
          <w:t>相对路径和绝对路径的情况；②</w:t>
        </w:r>
      </w:ins>
      <w:ins w:id="1126" w:author="M5" w:date="2023-06-03T07:57:45Z">
        <w:r>
          <w:rPr>
            <w:rFonts w:hint="eastAsia"/>
            <w:lang w:val="en-US" w:eastAsia="zh-CN"/>
          </w:rPr>
          <w:t>若filexx中没给定路径，则默认在当前目录下。</w:t>
        </w:r>
      </w:ins>
    </w:p>
    <w:p>
      <w:pPr>
        <w:numPr>
          <w:ilvl w:val="0"/>
          <w:numId w:val="1"/>
          <w:ins w:id="1128" w:author="M5" w:date="2023-06-03T08:31:22Z"/>
        </w:numPr>
        <w:ind w:left="425" w:hanging="425" w:firstLineChars="0"/>
        <w:rPr>
          <w:ins w:id="1129" w:author="M5" w:date="2023-06-03T07:58:28Z"/>
          <w:rFonts w:hint="eastAsia" w:eastAsia="宋体"/>
          <w:lang w:eastAsia="zh-CN"/>
        </w:rPr>
        <w:pPrChange w:id="1127" w:author="M5" w:date="2023-06-03T08:31:22Z">
          <w:pPr>
            <w:numPr>
              <w:ilvl w:val="0"/>
              <w:numId w:val="2"/>
            </w:numPr>
            <w:ind w:left="420" w:hanging="420" w:firstLineChars="0"/>
          </w:pPr>
        </w:pPrChange>
      </w:pPr>
      <w:ins w:id="1130" w:author="M5" w:date="2023-06-03T07:58:21Z">
        <w:r>
          <w:rPr>
            <w:rFonts w:hint="eastAsia"/>
            <w:b/>
            <w:bCs/>
            <w:lang w:val="en-US" w:eastAsia="zh-CN"/>
            <w:rPrChange w:id="1131" w:author="M5" w:date="2023-06-03T07:58:34Z">
              <w:rPr>
                <w:rFonts w:hint="eastAsia"/>
                <w:lang w:val="en-US" w:eastAsia="zh-CN"/>
              </w:rPr>
            </w:rPrChange>
          </w:rPr>
          <w:t>Read</w:t>
        </w:r>
      </w:ins>
      <w:ins w:id="1132" w:author="M5" w:date="2023-06-03T07:58:30Z">
        <w:r>
          <w:rPr>
            <w:rFonts w:hint="eastAsia"/>
            <w:b/>
            <w:bCs/>
            <w:lang w:val="en-US" w:eastAsia="zh-CN"/>
            <w:rPrChange w:id="1133" w:author="M5" w:date="2023-06-03T07:58:34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134" w:author="M5" w:date="2023-06-03T07:58:28Z">
        <w:r>
          <w:rPr>
            <w:rFonts w:hint="eastAsia"/>
            <w:b/>
            <w:bCs/>
            <w:lang w:val="en-US" w:eastAsia="zh-CN"/>
          </w:rPr>
          <w:t>filexx</w:t>
        </w:r>
      </w:ins>
      <w:ins w:id="1135" w:author="M5" w:date="2023-06-03T07:59:29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1136" w:author="M5" w:date="2023-06-03T07:59:30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1137" w:author="M5" w:date="2023-06-03T07:58:28Z">
        <w:r>
          <w:rPr>
            <w:rFonts w:hint="eastAsia"/>
            <w:b/>
            <w:bCs/>
            <w:lang w:val="en-US" w:eastAsia="zh-CN"/>
          </w:rPr>
          <w:t xml:space="preserve"> //</w:t>
        </w:r>
      </w:ins>
      <w:ins w:id="1138" w:author="M5" w:date="2023-06-03T07:58:28Z">
        <w:r>
          <w:rPr>
            <w:rFonts w:hint="eastAsia"/>
            <w:b/>
            <w:bCs/>
            <w:lang w:val="en-US" w:eastAsia="zh-CN"/>
            <w:rPrChange w:id="1139" w:author="M5" w:date="2023-06-03T07:58:34Z">
              <w:rPr>
                <w:rFonts w:hint="eastAsia"/>
                <w:lang w:val="en-US" w:eastAsia="zh-CN"/>
              </w:rPr>
            </w:rPrChange>
          </w:rPr>
          <w:t xml:space="preserve"> 打开文件filexx并</w:t>
        </w:r>
      </w:ins>
      <w:ins w:id="1140" w:author="M5" w:date="2023-06-03T07:59:02Z">
        <w:r>
          <w:rPr>
            <w:rFonts w:hint="eastAsia"/>
            <w:b/>
            <w:bCs/>
            <w:lang w:val="en-US" w:eastAsia="zh-CN"/>
          </w:rPr>
          <w:t>输</w:t>
        </w:r>
      </w:ins>
      <w:ins w:id="1141" w:author="M5" w:date="2023-06-03T07:59:04Z">
        <w:r>
          <w:rPr>
            <w:rFonts w:hint="eastAsia"/>
            <w:b/>
            <w:bCs/>
            <w:lang w:val="en-US" w:eastAsia="zh-CN"/>
          </w:rPr>
          <w:t>出</w:t>
        </w:r>
      </w:ins>
      <w:ins w:id="1142" w:author="M5" w:date="2023-06-03T07:59:13Z">
        <w:r>
          <w:rPr>
            <w:rFonts w:hint="eastAsia"/>
            <w:b/>
            <w:bCs/>
            <w:lang w:val="en-US" w:eastAsia="zh-CN"/>
          </w:rPr>
          <w:t>显示</w:t>
        </w:r>
      </w:ins>
      <w:ins w:id="1143" w:author="M5" w:date="2023-06-03T07:58:28Z">
        <w:r>
          <w:rPr>
            <w:rFonts w:hint="eastAsia"/>
            <w:b/>
            <w:bCs/>
            <w:lang w:val="en-US" w:eastAsia="zh-CN"/>
            <w:rPrChange w:id="1144" w:author="M5" w:date="2023-06-03T07:58:34Z">
              <w:rPr>
                <w:rFonts w:hint="eastAsia"/>
                <w:lang w:val="en-US" w:eastAsia="zh-CN"/>
              </w:rPr>
            </w:rPrChange>
          </w:rPr>
          <w:t>。</w:t>
        </w:r>
      </w:ins>
      <w:ins w:id="1145" w:author="M5" w:date="2023-06-03T07:58:28Z">
        <w:r>
          <w:rPr>
            <w:rFonts w:hint="eastAsia"/>
            <w:lang w:val="en-US" w:eastAsia="zh-CN"/>
          </w:rPr>
          <w:t>注意①支持filexx是</w:t>
        </w:r>
      </w:ins>
      <w:ins w:id="1146" w:author="M5" w:date="2023-06-03T07:58:28Z">
        <w:r>
          <w:rPr>
            <w:rFonts w:hint="eastAsia"/>
            <w:b w:val="0"/>
            <w:bCs w:val="0"/>
            <w:lang w:val="en-US" w:eastAsia="zh-CN"/>
          </w:rPr>
          <w:t>相对路径和绝对路径的情况；②</w:t>
        </w:r>
      </w:ins>
      <w:ins w:id="1147" w:author="M5" w:date="2023-06-03T07:58:28Z">
        <w:r>
          <w:rPr>
            <w:rFonts w:hint="eastAsia"/>
            <w:lang w:val="en-US" w:eastAsia="zh-CN"/>
          </w:rPr>
          <w:t>若filexx中没给定路径，则默认在当前目录下。</w:t>
        </w:r>
      </w:ins>
    </w:p>
    <w:p>
      <w:pPr>
        <w:numPr>
          <w:ilvl w:val="0"/>
          <w:numId w:val="1"/>
          <w:ins w:id="1149" w:author="M5" w:date="2023-06-03T08:31:22Z"/>
        </w:numPr>
        <w:ind w:left="425" w:hanging="425" w:firstLineChars="0"/>
        <w:rPr>
          <w:ins w:id="1150" w:author="M5" w:date="2023-06-03T08:04:30Z"/>
          <w:rFonts w:hint="eastAsia"/>
          <w:lang w:val="en-US" w:eastAsia="zh-CN"/>
        </w:rPr>
        <w:pPrChange w:id="1148" w:author="M5" w:date="2023-06-03T08:31:22Z">
          <w:pPr>
            <w:numPr>
              <w:ilvl w:val="0"/>
              <w:numId w:val="2"/>
            </w:numPr>
            <w:ind w:left="420" w:hanging="420" w:firstLineChars="0"/>
          </w:pPr>
        </w:pPrChange>
      </w:pPr>
      <w:ins w:id="1151" w:author="M5" w:date="2023-06-03T07:46:08Z">
        <w:r>
          <w:rPr>
            <w:rFonts w:hint="eastAsia"/>
            <w:b/>
            <w:bCs/>
            <w:lang w:val="en-US" w:eastAsia="zh-CN"/>
            <w:rPrChange w:id="1152" w:author="M5" w:date="2023-06-03T07:56:05Z">
              <w:rPr>
                <w:rFonts w:hint="eastAsia"/>
                <w:lang w:val="en-US" w:eastAsia="zh-CN"/>
              </w:rPr>
            </w:rPrChange>
          </w:rPr>
          <w:t>Ex</w:t>
        </w:r>
      </w:ins>
      <w:ins w:id="1153" w:author="M5" w:date="2023-06-03T07:45:47Z">
        <w:r>
          <w:rPr>
            <w:rFonts w:hint="eastAsia"/>
            <w:b/>
            <w:bCs/>
            <w:lang w:val="en-US" w:eastAsia="zh-CN"/>
            <w:rPrChange w:id="1154" w:author="M5" w:date="2023-06-03T07:56:05Z">
              <w:rPr>
                <w:rFonts w:hint="eastAsia"/>
                <w:lang w:val="en-US" w:eastAsia="zh-CN"/>
              </w:rPr>
            </w:rPrChange>
          </w:rPr>
          <w:t>p</w:t>
        </w:r>
      </w:ins>
      <w:ins w:id="1155" w:author="M5" w:date="2023-06-03T07:45:48Z">
        <w:r>
          <w:rPr>
            <w:rFonts w:hint="eastAsia"/>
            <w:b/>
            <w:bCs/>
            <w:lang w:val="en-US" w:eastAsia="zh-CN"/>
            <w:rPrChange w:id="1156" w:author="M5" w:date="2023-06-03T07:56:05Z">
              <w:rPr>
                <w:rFonts w:hint="eastAsia"/>
                <w:lang w:val="en-US" w:eastAsia="zh-CN"/>
              </w:rPr>
            </w:rPrChange>
          </w:rPr>
          <w:t>ort</w:t>
        </w:r>
      </w:ins>
      <w:ins w:id="1157" w:author="M5" w:date="2023-06-03T07:46:10Z">
        <w:r>
          <w:rPr>
            <w:rFonts w:hint="eastAsia"/>
            <w:b/>
            <w:bCs/>
            <w:lang w:val="en-US" w:eastAsia="zh-CN"/>
            <w:rPrChange w:id="1158" w:author="M5" w:date="2023-06-03T07:56:0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159" w:author="M5" w:date="2023-06-03T07:46:11Z">
        <w:r>
          <w:rPr>
            <w:rFonts w:hint="eastAsia"/>
            <w:b/>
            <w:bCs/>
            <w:lang w:val="en-US" w:eastAsia="zh-CN"/>
            <w:rPrChange w:id="1160" w:author="M5" w:date="2023-06-03T07:56:05Z">
              <w:rPr>
                <w:rFonts w:hint="eastAsia"/>
                <w:lang w:val="en-US" w:eastAsia="zh-CN"/>
              </w:rPr>
            </w:rPrChange>
          </w:rPr>
          <w:t>fi</w:t>
        </w:r>
      </w:ins>
      <w:ins w:id="1161" w:author="M5" w:date="2023-06-03T07:46:12Z">
        <w:r>
          <w:rPr>
            <w:rFonts w:hint="eastAsia"/>
            <w:b/>
            <w:bCs/>
            <w:lang w:val="en-US" w:eastAsia="zh-CN"/>
            <w:rPrChange w:id="1162" w:author="M5" w:date="2023-06-03T07:56:05Z">
              <w:rPr>
                <w:rFonts w:hint="eastAsia"/>
                <w:lang w:val="en-US" w:eastAsia="zh-CN"/>
              </w:rPr>
            </w:rPrChange>
          </w:rPr>
          <w:t>le</w:t>
        </w:r>
      </w:ins>
      <w:ins w:id="1163" w:author="M5" w:date="2023-06-03T07:46:13Z">
        <w:r>
          <w:rPr>
            <w:rFonts w:hint="eastAsia"/>
            <w:b/>
            <w:bCs/>
            <w:lang w:val="en-US" w:eastAsia="zh-CN"/>
            <w:rPrChange w:id="1164" w:author="M5" w:date="2023-06-03T07:56:05Z">
              <w:rPr>
                <w:rFonts w:hint="eastAsia"/>
                <w:lang w:val="en-US" w:eastAsia="zh-CN"/>
              </w:rPr>
            </w:rPrChange>
          </w:rPr>
          <w:t xml:space="preserve">xx </w:t>
        </w:r>
      </w:ins>
      <w:ins w:id="1165" w:author="M5" w:date="2023-06-03T07:48:04Z">
        <w:r>
          <w:rPr>
            <w:rFonts w:hint="eastAsia"/>
            <w:b/>
            <w:bCs/>
            <w:lang w:val="en-US" w:eastAsia="zh-CN"/>
            <w:rPrChange w:id="1166" w:author="M5" w:date="2023-06-03T07:56:05Z">
              <w:rPr>
                <w:rFonts w:hint="eastAsia"/>
                <w:lang w:val="en-US" w:eastAsia="zh-CN"/>
              </w:rPr>
            </w:rPrChange>
          </w:rPr>
          <w:t>ex</w:t>
        </w:r>
      </w:ins>
      <w:ins w:id="1167" w:author="M5" w:date="2023-06-03T07:54:41Z">
        <w:r>
          <w:rPr>
            <w:rFonts w:hint="eastAsia"/>
            <w:b/>
            <w:bCs/>
            <w:lang w:val="en-US" w:eastAsia="zh-CN"/>
            <w:rPrChange w:id="1168" w:author="M5" w:date="2023-06-03T07:56:05Z">
              <w:rPr>
                <w:rFonts w:hint="eastAsia"/>
                <w:lang w:val="en-US" w:eastAsia="zh-CN"/>
              </w:rPr>
            </w:rPrChange>
          </w:rPr>
          <w:t>dir</w:t>
        </w:r>
      </w:ins>
      <w:ins w:id="1169" w:author="M5" w:date="2023-06-03T07:48:23Z">
        <w:r>
          <w:rPr>
            <w:rFonts w:hint="eastAsia"/>
            <w:b/>
            <w:bCs/>
            <w:lang w:val="en-US" w:eastAsia="zh-CN"/>
            <w:rPrChange w:id="1170" w:author="M5" w:date="2023-06-03T07:56:0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171" w:author="M5" w:date="2023-06-03T07:59:36Z">
        <w:r>
          <w:rPr>
            <w:rFonts w:hint="eastAsia"/>
            <w:b/>
            <w:bCs/>
            <w:lang w:val="en-US" w:eastAsia="zh-CN"/>
          </w:rPr>
          <w:t xml:space="preserve"> </w:t>
        </w:r>
      </w:ins>
      <w:ins w:id="1172" w:author="M5" w:date="2023-06-03T07:47:58Z">
        <w:r>
          <w:rPr>
            <w:rFonts w:hint="eastAsia"/>
            <w:b/>
            <w:bCs/>
            <w:lang w:val="en-US" w:eastAsia="zh-CN"/>
            <w:rPrChange w:id="1173" w:author="M5" w:date="2023-06-03T07:56:05Z">
              <w:rPr>
                <w:rFonts w:hint="eastAsia"/>
                <w:lang w:val="en-US" w:eastAsia="zh-CN"/>
              </w:rPr>
            </w:rPrChange>
          </w:rPr>
          <w:t>//</w:t>
        </w:r>
      </w:ins>
      <w:ins w:id="1174" w:author="M5" w:date="2023-06-03T07:45:49Z">
        <w:r>
          <w:rPr>
            <w:rFonts w:hint="eastAsia"/>
            <w:b/>
            <w:bCs/>
            <w:lang w:val="en-US" w:eastAsia="zh-CN"/>
            <w:rPrChange w:id="1175" w:author="M5" w:date="2023-06-03T07:56:05Z">
              <w:rPr>
                <w:rFonts w:hint="eastAsia"/>
                <w:lang w:val="en-US" w:eastAsia="zh-CN"/>
              </w:rPr>
            </w:rPrChange>
          </w:rPr>
          <w:t xml:space="preserve"> </w:t>
        </w:r>
      </w:ins>
      <w:ins w:id="1176" w:author="M5" w:date="2023-06-03T07:48:33Z">
        <w:r>
          <w:rPr>
            <w:rFonts w:hint="eastAsia"/>
            <w:b/>
            <w:bCs/>
            <w:lang w:val="en-US" w:eastAsia="zh-CN"/>
            <w:rPrChange w:id="1177" w:author="M5" w:date="2023-06-03T07:56:05Z">
              <w:rPr>
                <w:rFonts w:hint="eastAsia"/>
                <w:lang w:val="en-US" w:eastAsia="zh-CN"/>
              </w:rPr>
            </w:rPrChange>
          </w:rPr>
          <w:t>把</w:t>
        </w:r>
      </w:ins>
      <w:ins w:id="1178" w:author="M5" w:date="2023-06-03T07:48:35Z">
        <w:r>
          <w:rPr>
            <w:rFonts w:hint="eastAsia"/>
            <w:b/>
            <w:bCs/>
            <w:lang w:val="en-US" w:eastAsia="zh-CN"/>
            <w:rPrChange w:id="1179" w:author="M5" w:date="2023-06-03T07:56:05Z">
              <w:rPr>
                <w:rFonts w:hint="eastAsia"/>
                <w:lang w:val="en-US" w:eastAsia="zh-CN"/>
              </w:rPr>
            </w:rPrChange>
          </w:rPr>
          <w:t>虚拟</w:t>
        </w:r>
      </w:ins>
      <w:ins w:id="1180" w:author="M5" w:date="2023-06-03T07:48:36Z">
        <w:r>
          <w:rPr>
            <w:rFonts w:hint="eastAsia"/>
            <w:b/>
            <w:bCs/>
            <w:lang w:val="en-US" w:eastAsia="zh-CN"/>
            <w:rPrChange w:id="1181" w:author="M5" w:date="2023-06-03T07:56:05Z">
              <w:rPr>
                <w:rFonts w:hint="eastAsia"/>
                <w:lang w:val="en-US" w:eastAsia="zh-CN"/>
              </w:rPr>
            </w:rPrChange>
          </w:rPr>
          <w:t>磁盘</w:t>
        </w:r>
      </w:ins>
      <w:ins w:id="1182" w:author="M5" w:date="2023-06-03T07:48:37Z">
        <w:r>
          <w:rPr>
            <w:rFonts w:hint="eastAsia"/>
            <w:b/>
            <w:bCs/>
            <w:lang w:val="en-US" w:eastAsia="zh-CN"/>
            <w:rPrChange w:id="1183" w:author="M5" w:date="2023-06-03T07:56:05Z">
              <w:rPr>
                <w:rFonts w:hint="eastAsia"/>
                <w:lang w:val="en-US" w:eastAsia="zh-CN"/>
              </w:rPr>
            </w:rPrChange>
          </w:rPr>
          <w:t>上的</w:t>
        </w:r>
      </w:ins>
      <w:ins w:id="1184" w:author="M5" w:date="2023-06-03T07:48:38Z">
        <w:r>
          <w:rPr>
            <w:rFonts w:hint="eastAsia"/>
            <w:b/>
            <w:bCs/>
            <w:lang w:val="en-US" w:eastAsia="zh-CN"/>
            <w:rPrChange w:id="1185" w:author="M5" w:date="2023-06-03T07:56:05Z">
              <w:rPr>
                <w:rFonts w:hint="eastAsia"/>
                <w:lang w:val="en-US" w:eastAsia="zh-CN"/>
              </w:rPr>
            </w:rPrChange>
          </w:rPr>
          <w:t>文件</w:t>
        </w:r>
      </w:ins>
      <w:ins w:id="1186" w:author="M5" w:date="2023-06-03T07:48:44Z">
        <w:r>
          <w:rPr>
            <w:rFonts w:hint="eastAsia"/>
            <w:b/>
            <w:bCs/>
            <w:lang w:val="en-US" w:eastAsia="zh-CN"/>
            <w:rPrChange w:id="1187" w:author="M5" w:date="2023-06-03T07:56:05Z">
              <w:rPr>
                <w:rFonts w:hint="eastAsia"/>
                <w:lang w:val="en-US" w:eastAsia="zh-CN"/>
              </w:rPr>
            </w:rPrChange>
          </w:rPr>
          <w:t>filexx</w:t>
        </w:r>
      </w:ins>
      <w:ins w:id="1188" w:author="M5" w:date="2023-06-03T07:49:25Z">
        <w:r>
          <w:rPr>
            <w:rFonts w:hint="eastAsia"/>
            <w:b/>
            <w:bCs/>
            <w:lang w:val="en-US" w:eastAsia="zh-CN"/>
            <w:rPrChange w:id="1189" w:author="M5" w:date="2023-06-03T07:56:05Z">
              <w:rPr>
                <w:rFonts w:hint="eastAsia"/>
                <w:lang w:val="en-US" w:eastAsia="zh-CN"/>
              </w:rPr>
            </w:rPrChange>
          </w:rPr>
          <w:t>导出</w:t>
        </w:r>
      </w:ins>
      <w:ins w:id="1190" w:author="M5" w:date="2023-06-03T07:49:27Z">
        <w:r>
          <w:rPr>
            <w:rFonts w:hint="eastAsia"/>
            <w:b/>
            <w:bCs/>
            <w:lang w:val="en-US" w:eastAsia="zh-CN"/>
            <w:rPrChange w:id="1191" w:author="M5" w:date="2023-06-03T07:56:05Z">
              <w:rPr>
                <w:rFonts w:hint="eastAsia"/>
                <w:lang w:val="en-US" w:eastAsia="zh-CN"/>
              </w:rPr>
            </w:rPrChange>
          </w:rPr>
          <w:t>到</w:t>
        </w:r>
      </w:ins>
      <w:ins w:id="1192" w:author="M5" w:date="2023-06-03T07:49:29Z">
        <w:r>
          <w:rPr>
            <w:rFonts w:hint="eastAsia"/>
            <w:b/>
            <w:bCs/>
            <w:lang w:val="en-US" w:eastAsia="zh-CN"/>
            <w:rPrChange w:id="1193" w:author="M5" w:date="2023-06-03T07:56:05Z">
              <w:rPr>
                <w:rFonts w:hint="eastAsia"/>
                <w:lang w:val="en-US" w:eastAsia="zh-CN"/>
              </w:rPr>
            </w:rPrChange>
          </w:rPr>
          <w:t>外部</w:t>
        </w:r>
      </w:ins>
      <w:ins w:id="1194" w:author="M5" w:date="2023-06-03T07:49:33Z">
        <w:r>
          <w:rPr>
            <w:rFonts w:hint="eastAsia"/>
            <w:b/>
            <w:bCs/>
            <w:lang w:val="en-US" w:eastAsia="zh-CN"/>
            <w:rPrChange w:id="1195" w:author="M5" w:date="2023-06-03T07:56:05Z">
              <w:rPr>
                <w:rFonts w:hint="eastAsia"/>
                <w:lang w:val="en-US" w:eastAsia="zh-CN"/>
              </w:rPr>
            </w:rPrChange>
          </w:rPr>
          <w:t>硬盘</w:t>
        </w:r>
      </w:ins>
      <w:ins w:id="1196" w:author="M5" w:date="2023-06-03T07:49:52Z">
        <w:r>
          <w:rPr>
            <w:rFonts w:hint="eastAsia"/>
            <w:b/>
            <w:bCs/>
            <w:lang w:val="en-US" w:eastAsia="zh-CN"/>
            <w:rPrChange w:id="1197" w:author="M5" w:date="2023-06-03T07:56:05Z">
              <w:rPr>
                <w:rFonts w:hint="eastAsia"/>
                <w:lang w:val="en-US" w:eastAsia="zh-CN"/>
              </w:rPr>
            </w:rPrChange>
          </w:rPr>
          <w:t>e</w:t>
        </w:r>
      </w:ins>
      <w:ins w:id="1198" w:author="M5" w:date="2023-06-03T07:49:53Z">
        <w:r>
          <w:rPr>
            <w:rFonts w:hint="eastAsia"/>
            <w:b/>
            <w:bCs/>
            <w:lang w:val="en-US" w:eastAsia="zh-CN"/>
            <w:rPrChange w:id="1199" w:author="M5" w:date="2023-06-03T07:56:05Z">
              <w:rPr>
                <w:rFonts w:hint="eastAsia"/>
                <w:lang w:val="en-US" w:eastAsia="zh-CN"/>
              </w:rPr>
            </w:rPrChange>
          </w:rPr>
          <w:t>x</w:t>
        </w:r>
      </w:ins>
      <w:ins w:id="1200" w:author="M5" w:date="2023-06-03T07:54:54Z">
        <w:r>
          <w:rPr>
            <w:rFonts w:hint="eastAsia"/>
            <w:b/>
            <w:bCs/>
            <w:lang w:val="en-US" w:eastAsia="zh-CN"/>
            <w:rPrChange w:id="1201" w:author="M5" w:date="2023-06-03T07:56:05Z">
              <w:rPr>
                <w:rFonts w:hint="eastAsia"/>
                <w:lang w:val="en-US" w:eastAsia="zh-CN"/>
              </w:rPr>
            </w:rPrChange>
          </w:rPr>
          <w:t>dir</w:t>
        </w:r>
      </w:ins>
      <w:ins w:id="1202" w:author="M5" w:date="2023-06-03T07:54:59Z">
        <w:r>
          <w:rPr>
            <w:rFonts w:hint="eastAsia"/>
            <w:b/>
            <w:bCs/>
            <w:lang w:val="en-US" w:eastAsia="zh-CN"/>
            <w:rPrChange w:id="1203" w:author="M5" w:date="2023-06-03T07:56:05Z">
              <w:rPr>
                <w:rFonts w:hint="eastAsia"/>
                <w:lang w:val="en-US" w:eastAsia="zh-CN"/>
              </w:rPr>
            </w:rPrChange>
          </w:rPr>
          <w:t>目录</w:t>
        </w:r>
      </w:ins>
      <w:ins w:id="1204" w:author="M5" w:date="2023-06-03T07:55:00Z">
        <w:r>
          <w:rPr>
            <w:rFonts w:hint="eastAsia"/>
            <w:b/>
            <w:bCs/>
            <w:lang w:val="en-US" w:eastAsia="zh-CN"/>
            <w:rPrChange w:id="1205" w:author="M5" w:date="2023-06-03T07:56:05Z">
              <w:rPr>
                <w:rFonts w:hint="eastAsia"/>
                <w:lang w:val="en-US" w:eastAsia="zh-CN"/>
              </w:rPr>
            </w:rPrChange>
          </w:rPr>
          <w:t>下</w:t>
        </w:r>
      </w:ins>
      <w:ins w:id="1206" w:author="M5" w:date="2023-06-03T07:49:59Z">
        <w:r>
          <w:rPr>
            <w:rFonts w:hint="eastAsia"/>
            <w:lang w:val="en-US" w:eastAsia="zh-CN"/>
          </w:rPr>
          <w:t>。</w:t>
        </w:r>
      </w:ins>
      <w:ins w:id="1207" w:author="M5" w:date="2023-06-03T07:51:00Z">
        <w:r>
          <w:rPr>
            <w:rFonts w:hint="eastAsia"/>
            <w:lang w:val="en-US" w:eastAsia="zh-CN"/>
          </w:rPr>
          <w:t>例如</w:t>
        </w:r>
      </w:ins>
      <w:ins w:id="1208" w:author="M5" w:date="2023-06-03T07:51:01Z">
        <w:r>
          <w:rPr>
            <w:rFonts w:hint="eastAsia"/>
            <w:lang w:val="en-US" w:eastAsia="zh-CN"/>
          </w:rPr>
          <w:t xml:space="preserve"> </w:t>
        </w:r>
      </w:ins>
      <w:ins w:id="1209" w:author="M5" w:date="2023-06-03T07:51:04Z">
        <w:r>
          <w:rPr>
            <w:rFonts w:hint="eastAsia"/>
            <w:lang w:val="en-US" w:eastAsia="zh-CN"/>
          </w:rPr>
          <w:t>E</w:t>
        </w:r>
      </w:ins>
      <w:ins w:id="1210" w:author="M5" w:date="2023-06-03T07:51:05Z">
        <w:r>
          <w:rPr>
            <w:rFonts w:hint="eastAsia"/>
            <w:lang w:val="en-US" w:eastAsia="zh-CN"/>
          </w:rPr>
          <w:t>x</w:t>
        </w:r>
      </w:ins>
      <w:ins w:id="1211" w:author="M5" w:date="2023-06-03T07:51:06Z">
        <w:r>
          <w:rPr>
            <w:rFonts w:hint="eastAsia"/>
            <w:lang w:val="en-US" w:eastAsia="zh-CN"/>
          </w:rPr>
          <w:t>port</w:t>
        </w:r>
      </w:ins>
      <w:ins w:id="1212" w:author="M5" w:date="2023-06-03T07:51:07Z">
        <w:r>
          <w:rPr>
            <w:rFonts w:hint="eastAsia"/>
            <w:lang w:val="en-US" w:eastAsia="zh-CN"/>
          </w:rPr>
          <w:t xml:space="preserve"> </w:t>
        </w:r>
      </w:ins>
      <w:ins w:id="1213" w:author="M5" w:date="2023-06-03T07:51:09Z">
        <w:r>
          <w:rPr>
            <w:rFonts w:hint="eastAsia"/>
            <w:lang w:val="en-US" w:eastAsia="zh-CN"/>
          </w:rPr>
          <w:t>A</w:t>
        </w:r>
      </w:ins>
      <w:ins w:id="1214" w:author="M5" w:date="2023-06-03T07:51:12Z">
        <w:r>
          <w:rPr>
            <w:rFonts w:hint="eastAsia"/>
            <w:lang w:val="en-US" w:eastAsia="zh-CN"/>
          </w:rPr>
          <w:t>#\</w:t>
        </w:r>
      </w:ins>
      <w:ins w:id="1215" w:author="M5" w:date="2023-06-03T07:51:15Z">
        <w:r>
          <w:rPr>
            <w:rFonts w:hint="eastAsia"/>
            <w:lang w:val="en-US" w:eastAsia="zh-CN"/>
          </w:rPr>
          <w:t>xx\</w:t>
        </w:r>
      </w:ins>
      <w:ins w:id="1216" w:author="M5" w:date="2023-06-03T07:51:17Z">
        <w:r>
          <w:rPr>
            <w:rFonts w:hint="eastAsia"/>
            <w:lang w:val="en-US" w:eastAsia="zh-CN"/>
          </w:rPr>
          <w:t>file</w:t>
        </w:r>
      </w:ins>
      <w:ins w:id="1217" w:author="M5" w:date="2023-06-03T07:51:18Z">
        <w:r>
          <w:rPr>
            <w:rFonts w:hint="eastAsia"/>
            <w:lang w:val="en-US" w:eastAsia="zh-CN"/>
          </w:rPr>
          <w:t>xx</w:t>
        </w:r>
      </w:ins>
      <w:ins w:id="1218" w:author="M5" w:date="2023-06-03T07:51:19Z">
        <w:r>
          <w:rPr>
            <w:rFonts w:hint="eastAsia"/>
            <w:lang w:val="en-US" w:eastAsia="zh-CN"/>
          </w:rPr>
          <w:t xml:space="preserve"> </w:t>
        </w:r>
      </w:ins>
      <w:ins w:id="1219" w:author="M5" w:date="2023-06-03T07:51:20Z">
        <w:r>
          <w:rPr>
            <w:rFonts w:hint="eastAsia"/>
            <w:lang w:val="en-US" w:eastAsia="zh-CN"/>
          </w:rPr>
          <w:t>C:</w:t>
        </w:r>
      </w:ins>
      <w:ins w:id="1220" w:author="M5" w:date="2023-06-03T07:51:21Z">
        <w:r>
          <w:rPr>
            <w:rFonts w:hint="eastAsia"/>
            <w:lang w:val="en-US" w:eastAsia="zh-CN"/>
          </w:rPr>
          <w:t>\</w:t>
        </w:r>
      </w:ins>
      <w:ins w:id="1221" w:author="M5" w:date="2023-06-03T07:51:24Z">
        <w:r>
          <w:rPr>
            <w:rFonts w:hint="eastAsia"/>
            <w:lang w:val="en-US" w:eastAsia="zh-CN"/>
          </w:rPr>
          <w:t>xy</w:t>
        </w:r>
      </w:ins>
      <w:ins w:id="1222" w:author="M5" w:date="2023-06-03T07:51:25Z">
        <w:r>
          <w:rPr>
            <w:rFonts w:hint="eastAsia"/>
            <w:lang w:val="en-US" w:eastAsia="zh-CN"/>
          </w:rPr>
          <w:t>z</w:t>
        </w:r>
      </w:ins>
      <w:ins w:id="1223" w:author="M5" w:date="2023-06-03T07:55:34Z">
        <w:r>
          <w:rPr>
            <w:rFonts w:hint="eastAsia"/>
            <w:lang w:val="en-US" w:eastAsia="zh-CN"/>
          </w:rPr>
          <w:t>dir</w:t>
        </w:r>
      </w:ins>
      <w:ins w:id="1224" w:author="M5" w:date="2023-06-03T07:51:28Z">
        <w:r>
          <w:rPr>
            <w:rFonts w:hint="eastAsia"/>
            <w:lang w:val="en-US" w:eastAsia="zh-CN"/>
          </w:rPr>
          <w:t>表示</w:t>
        </w:r>
      </w:ins>
      <w:ins w:id="1225" w:author="M5" w:date="2023-06-03T07:51:29Z">
        <w:r>
          <w:rPr>
            <w:rFonts w:hint="eastAsia"/>
            <w:lang w:val="en-US" w:eastAsia="zh-CN"/>
          </w:rPr>
          <w:t>把</w:t>
        </w:r>
      </w:ins>
      <w:ins w:id="1226" w:author="M5" w:date="2023-06-03T07:51:32Z">
        <w:r>
          <w:rPr>
            <w:rFonts w:hint="eastAsia"/>
            <w:lang w:val="en-US" w:eastAsia="zh-CN"/>
          </w:rPr>
          <w:t>虚拟</w:t>
        </w:r>
      </w:ins>
      <w:ins w:id="1227" w:author="M5" w:date="2023-06-03T07:51:33Z">
        <w:r>
          <w:rPr>
            <w:rFonts w:hint="eastAsia"/>
            <w:lang w:val="en-US" w:eastAsia="zh-CN"/>
          </w:rPr>
          <w:t>A</w:t>
        </w:r>
      </w:ins>
      <w:ins w:id="1228" w:author="M5" w:date="2023-06-03T07:51:35Z">
        <w:r>
          <w:rPr>
            <w:rFonts w:hint="eastAsia"/>
            <w:lang w:val="en-US" w:eastAsia="zh-CN"/>
          </w:rPr>
          <w:t>盘下</w:t>
        </w:r>
      </w:ins>
      <w:ins w:id="1229" w:author="M5" w:date="2023-06-03T07:51:36Z">
        <w:r>
          <w:rPr>
            <w:rFonts w:hint="eastAsia"/>
            <w:lang w:val="en-US" w:eastAsia="zh-CN"/>
          </w:rPr>
          <w:t>的</w:t>
        </w:r>
      </w:ins>
      <w:ins w:id="1230" w:author="M5" w:date="2023-06-03T07:51:42Z">
        <w:r>
          <w:rPr>
            <w:rFonts w:hint="eastAsia"/>
            <w:lang w:val="en-US" w:eastAsia="zh-CN"/>
          </w:rPr>
          <w:t>\xx\filexx</w:t>
        </w:r>
      </w:ins>
      <w:ins w:id="1231" w:author="M5" w:date="2023-06-03T07:51:44Z">
        <w:r>
          <w:rPr>
            <w:rFonts w:hint="eastAsia"/>
            <w:lang w:val="en-US" w:eastAsia="zh-CN"/>
          </w:rPr>
          <w:t>文件</w:t>
        </w:r>
      </w:ins>
      <w:ins w:id="1232" w:author="M5" w:date="2023-06-03T07:51:45Z">
        <w:r>
          <w:rPr>
            <w:rFonts w:hint="eastAsia"/>
            <w:lang w:val="en-US" w:eastAsia="zh-CN"/>
          </w:rPr>
          <w:t>复制</w:t>
        </w:r>
      </w:ins>
      <w:ins w:id="1233" w:author="M5" w:date="2023-06-03T07:51:46Z">
        <w:r>
          <w:rPr>
            <w:rFonts w:hint="eastAsia"/>
            <w:lang w:val="en-US" w:eastAsia="zh-CN"/>
          </w:rPr>
          <w:t>到</w:t>
        </w:r>
      </w:ins>
      <w:ins w:id="1234" w:author="M5" w:date="2023-06-03T07:51:50Z">
        <w:r>
          <w:rPr>
            <w:rFonts w:hint="eastAsia"/>
            <w:lang w:val="en-US" w:eastAsia="zh-CN"/>
          </w:rPr>
          <w:t>硬盘</w:t>
        </w:r>
      </w:ins>
      <w:ins w:id="1235" w:author="M5" w:date="2023-06-03T07:51:52Z">
        <w:r>
          <w:rPr>
            <w:rFonts w:hint="eastAsia"/>
            <w:lang w:val="en-US" w:eastAsia="zh-CN"/>
          </w:rPr>
          <w:t>C</w:t>
        </w:r>
      </w:ins>
      <w:ins w:id="1236" w:author="M5" w:date="2023-06-03T07:51:53Z">
        <w:r>
          <w:rPr>
            <w:rFonts w:hint="eastAsia"/>
            <w:lang w:val="en-US" w:eastAsia="zh-CN"/>
          </w:rPr>
          <w:t>盘</w:t>
        </w:r>
      </w:ins>
      <w:ins w:id="1237" w:author="M5" w:date="2023-06-03T07:52:05Z">
        <w:r>
          <w:rPr>
            <w:rFonts w:hint="eastAsia"/>
            <w:lang w:val="en-US" w:eastAsia="zh-CN"/>
          </w:rPr>
          <w:t>xyz</w:t>
        </w:r>
      </w:ins>
      <w:ins w:id="1238" w:author="M5" w:date="2023-06-03T07:55:37Z">
        <w:r>
          <w:rPr>
            <w:rFonts w:hint="eastAsia"/>
            <w:lang w:val="en-US" w:eastAsia="zh-CN"/>
          </w:rPr>
          <w:t>dir</w:t>
        </w:r>
      </w:ins>
      <w:ins w:id="1239" w:author="M5" w:date="2023-06-03T07:54:34Z">
        <w:r>
          <w:rPr>
            <w:rFonts w:hint="eastAsia"/>
            <w:lang w:val="en-US" w:eastAsia="zh-CN"/>
          </w:rPr>
          <w:t>目录</w:t>
        </w:r>
      </w:ins>
      <w:ins w:id="1240" w:author="M5" w:date="2023-06-03T07:54:35Z">
        <w:r>
          <w:rPr>
            <w:rFonts w:hint="eastAsia"/>
            <w:lang w:val="en-US" w:eastAsia="zh-CN"/>
          </w:rPr>
          <w:t>下</w:t>
        </w:r>
      </w:ins>
      <w:ins w:id="1241" w:author="M5" w:date="2023-06-03T07:52:10Z">
        <w:r>
          <w:rPr>
            <w:rFonts w:hint="eastAsia"/>
            <w:lang w:val="en-US" w:eastAsia="zh-CN"/>
          </w:rPr>
          <w:t xml:space="preserve"> </w:t>
        </w:r>
      </w:ins>
      <w:ins w:id="1242" w:author="M5" w:date="2023-06-03T07:50:18Z">
        <w:r>
          <w:rPr>
            <w:rFonts w:hint="eastAsia"/>
            <w:lang w:val="en-US" w:eastAsia="zh-CN"/>
          </w:rPr>
          <w:t>注意①支持filexx和</w:t>
        </w:r>
      </w:ins>
      <w:ins w:id="1243" w:author="M5" w:date="2023-06-03T07:55:44Z">
        <w:r>
          <w:rPr>
            <w:rFonts w:hint="eastAsia"/>
            <w:lang w:val="en-US" w:eastAsia="zh-CN"/>
          </w:rPr>
          <w:t xml:space="preserve">exdir </w:t>
        </w:r>
      </w:ins>
      <w:ins w:id="1244" w:author="M5" w:date="2023-06-03T07:50:18Z">
        <w:r>
          <w:rPr>
            <w:rFonts w:hint="eastAsia"/>
            <w:lang w:val="en-US" w:eastAsia="zh-CN"/>
          </w:rPr>
          <w:t>是</w:t>
        </w:r>
      </w:ins>
      <w:ins w:id="1245" w:author="M5" w:date="2023-06-03T07:50:18Z">
        <w:r>
          <w:rPr>
            <w:rFonts w:hint="eastAsia"/>
            <w:b w:val="0"/>
            <w:bCs w:val="0"/>
            <w:lang w:val="en-US" w:eastAsia="zh-CN"/>
          </w:rPr>
          <w:t>相对路径和绝对路径的情况；②</w:t>
        </w:r>
      </w:ins>
      <w:ins w:id="1246" w:author="M5" w:date="2023-06-03T07:52:30Z">
        <w:r>
          <w:rPr>
            <w:rFonts w:hint="eastAsia"/>
            <w:lang w:val="en-US" w:eastAsia="zh-CN"/>
          </w:rPr>
          <w:t>复制</w:t>
        </w:r>
      </w:ins>
      <w:ins w:id="1247" w:author="M5" w:date="2023-06-03T07:52:40Z">
        <w:r>
          <w:rPr>
            <w:rFonts w:hint="eastAsia"/>
            <w:lang w:val="en-US" w:eastAsia="zh-CN"/>
          </w:rPr>
          <w:t>到</w:t>
        </w:r>
      </w:ins>
      <w:ins w:id="1248" w:author="M5" w:date="2023-06-03T07:52:45Z">
        <w:r>
          <w:rPr>
            <w:rFonts w:hint="eastAsia"/>
            <w:lang w:val="en-US" w:eastAsia="zh-CN"/>
          </w:rPr>
          <w:t>外部</w:t>
        </w:r>
      </w:ins>
      <w:ins w:id="1249" w:author="M5" w:date="2023-06-03T07:52:47Z">
        <w:r>
          <w:rPr>
            <w:rFonts w:hint="eastAsia"/>
            <w:lang w:val="en-US" w:eastAsia="zh-CN"/>
          </w:rPr>
          <w:t>硬盘</w:t>
        </w:r>
      </w:ins>
      <w:ins w:id="1250" w:author="M5" w:date="2023-06-03T07:53:25Z">
        <w:r>
          <w:rPr>
            <w:rFonts w:hint="eastAsia"/>
            <w:lang w:val="en-US" w:eastAsia="zh-CN"/>
          </w:rPr>
          <w:t>时</w:t>
        </w:r>
      </w:ins>
      <w:ins w:id="1251" w:author="M5" w:date="2023-06-03T07:54:02Z">
        <w:r>
          <w:rPr>
            <w:rFonts w:hint="eastAsia"/>
            <w:lang w:val="en-US" w:eastAsia="zh-CN"/>
          </w:rPr>
          <w:t>注意</w:t>
        </w:r>
      </w:ins>
      <w:ins w:id="1252" w:author="M5" w:date="2023-06-03T07:54:08Z">
        <w:r>
          <w:rPr>
            <w:rFonts w:hint="eastAsia"/>
            <w:lang w:val="en-US" w:eastAsia="zh-CN"/>
          </w:rPr>
          <w:t>文件</w:t>
        </w:r>
      </w:ins>
      <w:ins w:id="1253" w:author="M5" w:date="2023-06-03T07:54:09Z">
        <w:r>
          <w:rPr>
            <w:rFonts w:hint="eastAsia"/>
            <w:lang w:val="en-US" w:eastAsia="zh-CN"/>
          </w:rPr>
          <w:t>重名</w:t>
        </w:r>
      </w:ins>
      <w:ins w:id="1254" w:author="M5" w:date="2023-06-03T07:54:14Z">
        <w:r>
          <w:rPr>
            <w:rFonts w:hint="eastAsia"/>
            <w:lang w:val="en-US" w:eastAsia="zh-CN"/>
          </w:rPr>
          <w:t>处理</w:t>
        </w:r>
      </w:ins>
      <w:ins w:id="1255" w:author="M5" w:date="2023-06-03T07:50:18Z">
        <w:r>
          <w:rPr>
            <w:rFonts w:hint="eastAsia"/>
            <w:lang w:val="en-US" w:eastAsia="zh-CN"/>
          </w:rPr>
          <w:t>。</w:t>
        </w:r>
      </w:ins>
      <w:ins w:id="1256" w:author="M5" w:date="2023-06-03T07:48:44Z">
        <w:r>
          <w:rPr>
            <w:rFonts w:hint="eastAsia"/>
            <w:lang w:val="en-US" w:eastAsia="zh-CN"/>
          </w:rPr>
          <w:t xml:space="preserve"> </w:t>
        </w:r>
      </w:ins>
    </w:p>
    <w:p>
      <w:pPr>
        <w:pStyle w:val="4"/>
        <w:numPr>
          <w:ilvl w:val="0"/>
          <w:numId w:val="3"/>
          <w:ins w:id="1258" w:author="M5" w:date="2023-06-03T08:05:37Z"/>
        </w:numPr>
        <w:ind w:left="420" w:hanging="420" w:firstLineChars="0"/>
        <w:rPr>
          <w:ins w:id="1259" w:author="M5" w:date="2023-06-03T08:05:37Z"/>
          <w:rFonts w:hint="eastAsia"/>
          <w:lang w:val="en-US" w:eastAsia="zh-CN"/>
        </w:rPr>
        <w:pPrChange w:id="1257" w:author="M5" w:date="2023-06-03T08:05:37Z">
          <w:pPr>
            <w:numPr>
              <w:ilvl w:val="0"/>
              <w:numId w:val="2"/>
            </w:numPr>
            <w:ind w:left="420" w:hanging="420" w:firstLineChars="0"/>
          </w:pPr>
        </w:pPrChange>
      </w:pPr>
      <w:ins w:id="1260" w:author="M5" w:date="2023-06-03T08:14:53Z">
        <w:r>
          <w:rPr>
            <w:rFonts w:hint="eastAsia"/>
            <w:lang w:val="en-US" w:eastAsia="zh-CN"/>
          </w:rPr>
          <w:t>任务</w:t>
        </w:r>
      </w:ins>
      <w:ins w:id="1261" w:author="M5" w:date="2023-06-03T08:14:55Z">
        <w:r>
          <w:rPr>
            <w:rFonts w:hint="eastAsia"/>
            <w:lang w:val="en-US" w:eastAsia="zh-CN"/>
          </w:rPr>
          <w:t>2</w:t>
        </w:r>
      </w:ins>
      <w:ins w:id="1262" w:author="M5" w:date="2023-06-03T08:14:53Z">
        <w:r>
          <w:rPr>
            <w:rFonts w:hint="eastAsia"/>
            <w:lang w:val="en-US" w:eastAsia="zh-CN"/>
          </w:rPr>
          <w:t>——</w:t>
        </w:r>
      </w:ins>
      <w:ins w:id="1263" w:author="M5" w:date="2023-06-03T08:04:42Z">
        <w:r>
          <w:rPr>
            <w:rFonts w:hint="eastAsia"/>
            <w:lang w:val="en-US" w:eastAsia="zh-CN"/>
          </w:rPr>
          <w:t>头歌</w:t>
        </w:r>
      </w:ins>
      <w:ins w:id="1264" w:author="M5" w:date="2023-06-03T08:04:43Z">
        <w:r>
          <w:rPr>
            <w:rFonts w:hint="eastAsia"/>
            <w:lang w:val="en-US" w:eastAsia="zh-CN"/>
          </w:rPr>
          <w:t>平台上</w:t>
        </w:r>
      </w:ins>
      <w:ins w:id="1265" w:author="M5" w:date="2023-06-03T08:04:44Z">
        <w:r>
          <w:rPr>
            <w:rFonts w:hint="eastAsia"/>
            <w:lang w:val="en-US" w:eastAsia="zh-CN"/>
          </w:rPr>
          <w:t>的</w:t>
        </w:r>
      </w:ins>
      <w:ins w:id="1266" w:author="M5" w:date="2023-06-03T08:04:36Z">
        <w:r>
          <w:rPr>
            <w:rFonts w:hint="eastAsia"/>
            <w:lang w:val="en-US" w:eastAsia="zh-CN"/>
          </w:rPr>
          <w:t>Pint</w:t>
        </w:r>
      </w:ins>
      <w:ins w:id="1267" w:author="M5" w:date="2023-06-03T08:04:38Z">
        <w:r>
          <w:rPr>
            <w:rFonts w:hint="eastAsia"/>
            <w:lang w:val="en-US" w:eastAsia="zh-CN"/>
          </w:rPr>
          <w:t>OS</w:t>
        </w:r>
      </w:ins>
      <w:ins w:id="1268" w:author="M5" w:date="2023-06-03T08:04:48Z">
        <w:r>
          <w:rPr>
            <w:rFonts w:hint="eastAsia"/>
            <w:lang w:val="en-US" w:eastAsia="zh-CN"/>
          </w:rPr>
          <w:t>课设</w:t>
        </w:r>
      </w:ins>
    </w:p>
    <w:p>
      <w:pPr>
        <w:ind w:firstLine="0"/>
        <w:rPr>
          <w:ins w:id="1270" w:author="M5" w:date="2023-06-03T08:08:28Z"/>
          <w:rFonts w:hint="eastAsia"/>
          <w:lang w:val="en-US" w:eastAsia="zh-CN"/>
        </w:rPr>
        <w:pPrChange w:id="1269" w:author="M5" w:date="2023-06-03T08:05:49Z">
          <w:pPr>
            <w:ind w:firstLine="420"/>
          </w:pPr>
        </w:pPrChange>
      </w:pPr>
      <w:ins w:id="1271" w:author="M5" w:date="2023-06-03T08:07:16Z">
        <w:r>
          <w:rPr>
            <w:rFonts w:hint="eastAsia"/>
            <w:lang w:val="en-US" w:eastAsia="zh-CN"/>
          </w:rPr>
          <w:drawing>
            <wp:inline distT="0" distB="0" distL="114300" distR="114300">
              <wp:extent cx="5265420" cy="2578735"/>
              <wp:effectExtent l="0" t="0" r="11430" b="12065"/>
              <wp:docPr id="1" name="图片 1" descr="c9cfc7640d3c8f329f5af15b8b756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图片 1" descr="c9cfc7640d3c8f329f5af15b8b75649"/>
                      <pic:cNvPicPr>
                        <a:picLocks noChangeAspect="1"/>
                      </pic:cNvPicPr>
                    </pic:nvPicPr>
                    <pic:blipFill>
                      <a:blip r:embed="rId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5420" cy="25787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  <w:ins w:id="1273" w:author="M5" w:date="2023-06-03T08:07:21Z">
        <w:r>
          <w:rPr>
            <w:rFonts w:hint="eastAsia"/>
            <w:lang w:val="en-US" w:eastAsia="zh-CN"/>
          </w:rPr>
          <w:t>头歌</w:t>
        </w:r>
      </w:ins>
      <w:ins w:id="1274" w:author="M5" w:date="2023-06-03T08:07:25Z">
        <w:r>
          <w:rPr>
            <w:rFonts w:hint="eastAsia"/>
            <w:lang w:val="en-US" w:eastAsia="zh-CN"/>
          </w:rPr>
          <w:t>平台</w:t>
        </w:r>
      </w:ins>
      <w:ins w:id="1275" w:author="M5" w:date="2023-06-03T08:07:29Z">
        <w:r>
          <w:rPr>
            <w:rFonts w:hint="eastAsia"/>
            <w:lang w:val="en-US" w:eastAsia="zh-CN"/>
          </w:rPr>
          <w:t>的</w:t>
        </w:r>
      </w:ins>
      <w:ins w:id="1276" w:author="M5" w:date="2023-06-03T08:07:34Z">
        <w:r>
          <w:rPr>
            <w:rFonts w:hint="eastAsia"/>
            <w:lang w:val="en-US" w:eastAsia="zh-CN"/>
          </w:rPr>
          <w:t>课设</w:t>
        </w:r>
      </w:ins>
      <w:ins w:id="1277" w:author="M5" w:date="2023-06-03T08:07:35Z">
        <w:r>
          <w:rPr>
            <w:rFonts w:hint="eastAsia"/>
            <w:lang w:val="en-US" w:eastAsia="zh-CN"/>
          </w:rPr>
          <w:t>部分</w:t>
        </w:r>
      </w:ins>
      <w:ins w:id="1278" w:author="M5" w:date="2023-06-03T08:07:26Z">
        <w:r>
          <w:rPr>
            <w:rFonts w:hint="eastAsia"/>
            <w:lang w:val="en-US" w:eastAsia="zh-CN"/>
          </w:rPr>
          <w:t>提供</w:t>
        </w:r>
      </w:ins>
      <w:ins w:id="1279" w:author="M5" w:date="2023-06-03T08:07:27Z">
        <w:r>
          <w:rPr>
            <w:rFonts w:hint="eastAsia"/>
            <w:lang w:val="en-US" w:eastAsia="zh-CN"/>
          </w:rPr>
          <w:t>了</w:t>
        </w:r>
      </w:ins>
      <w:ins w:id="1280" w:author="M5" w:date="2023-06-03T08:07:41Z">
        <w:r>
          <w:rPr>
            <w:rFonts w:hint="eastAsia"/>
            <w:lang w:val="en-US" w:eastAsia="zh-CN"/>
          </w:rPr>
          <w:t>8</w:t>
        </w:r>
      </w:ins>
      <w:ins w:id="1281" w:author="M5" w:date="2023-06-03T08:07:42Z">
        <w:r>
          <w:rPr>
            <w:rFonts w:hint="eastAsia"/>
            <w:lang w:val="en-US" w:eastAsia="zh-CN"/>
          </w:rPr>
          <w:t>个</w:t>
        </w:r>
      </w:ins>
      <w:ins w:id="1282" w:author="M5" w:date="2023-06-03T08:07:50Z">
        <w:r>
          <w:rPr>
            <w:rFonts w:hint="eastAsia"/>
            <w:lang w:val="en-US" w:eastAsia="zh-CN"/>
          </w:rPr>
          <w:t>部分</w:t>
        </w:r>
      </w:ins>
      <w:ins w:id="1283" w:author="M5" w:date="2023-06-03T08:07:44Z">
        <w:r>
          <w:rPr>
            <w:rFonts w:hint="eastAsia"/>
            <w:lang w:val="en-US" w:eastAsia="zh-CN"/>
          </w:rPr>
          <w:t>共</w:t>
        </w:r>
      </w:ins>
      <w:ins w:id="1284" w:author="M5" w:date="2023-06-03T08:04:59Z">
        <w:r>
          <w:rPr>
            <w:rFonts w:hint="eastAsia"/>
            <w:lang w:val="en-US" w:eastAsia="zh-CN"/>
          </w:rPr>
          <w:t>12</w:t>
        </w:r>
      </w:ins>
      <w:ins w:id="1285" w:author="M5" w:date="2023-06-03T08:05:05Z">
        <w:r>
          <w:rPr>
            <w:rFonts w:hint="eastAsia"/>
            <w:lang w:val="en-US" w:eastAsia="zh-CN"/>
          </w:rPr>
          <w:t>个</w:t>
        </w:r>
      </w:ins>
      <w:ins w:id="1286" w:author="M5" w:date="2023-06-03T08:07:58Z">
        <w:r>
          <w:rPr>
            <w:rFonts w:hint="eastAsia"/>
            <w:lang w:val="en-US" w:eastAsia="zh-CN"/>
          </w:rPr>
          <w:t>实验</w:t>
        </w:r>
      </w:ins>
      <w:ins w:id="1287" w:author="M5" w:date="2023-06-03T08:07:47Z">
        <w:r>
          <w:rPr>
            <w:rFonts w:hint="eastAsia"/>
            <w:lang w:val="en-US" w:eastAsia="zh-CN"/>
          </w:rPr>
          <w:t>，</w:t>
        </w:r>
      </w:ins>
      <w:ins w:id="1288" w:author="M5" w:date="2023-06-03T08:05:15Z">
        <w:r>
          <w:rPr>
            <w:rFonts w:hint="eastAsia"/>
            <w:lang w:val="en-US" w:eastAsia="zh-CN"/>
          </w:rPr>
          <w:t>任选</w:t>
        </w:r>
      </w:ins>
      <w:ins w:id="1289" w:author="M5" w:date="2023-06-03T08:05:17Z">
        <w:r>
          <w:rPr>
            <w:rFonts w:hint="eastAsia"/>
            <w:lang w:val="en-US" w:eastAsia="zh-CN"/>
          </w:rPr>
          <w:t>4</w:t>
        </w:r>
      </w:ins>
      <w:ins w:id="1290" w:author="M5" w:date="2023-06-03T08:05:18Z">
        <w:r>
          <w:rPr>
            <w:rFonts w:hint="eastAsia"/>
            <w:lang w:val="en-US" w:eastAsia="zh-CN"/>
          </w:rPr>
          <w:t>个</w:t>
        </w:r>
      </w:ins>
      <w:ins w:id="1291" w:author="M5" w:date="2023-06-03T08:08:02Z">
        <w:r>
          <w:rPr>
            <w:rFonts w:hint="eastAsia"/>
            <w:lang w:val="en-US" w:eastAsia="zh-CN"/>
          </w:rPr>
          <w:t>实验</w:t>
        </w:r>
      </w:ins>
      <w:ins w:id="1292" w:author="M5" w:date="2023-06-03T08:05:20Z">
        <w:r>
          <w:rPr>
            <w:rFonts w:hint="eastAsia"/>
            <w:lang w:val="en-US" w:eastAsia="zh-CN"/>
          </w:rPr>
          <w:t>完成</w:t>
        </w:r>
      </w:ins>
      <w:ins w:id="1293" w:author="M5" w:date="2023-06-03T08:08:19Z">
        <w:r>
          <w:rPr>
            <w:rFonts w:hint="eastAsia"/>
            <w:lang w:val="en-US" w:eastAsia="zh-CN"/>
          </w:rPr>
          <w:t>即可</w:t>
        </w:r>
      </w:ins>
    </w:p>
    <w:p>
      <w:pPr>
        <w:pStyle w:val="4"/>
        <w:ind w:firstLine="420"/>
        <w:rPr>
          <w:ins w:id="1295" w:author="M5" w:date="2023-06-03T08:09:24Z"/>
          <w:rFonts w:hint="eastAsia"/>
          <w:lang w:val="en-US" w:eastAsia="zh-CN"/>
        </w:rPr>
        <w:pPrChange w:id="1294" w:author="M5" w:date="2023-06-03T08:09:38Z">
          <w:pPr>
            <w:ind w:firstLine="420"/>
          </w:pPr>
        </w:pPrChange>
      </w:pPr>
      <w:ins w:id="1296" w:author="M5" w:date="2023-06-03T08:09:42Z">
        <w:r>
          <w:rPr>
            <w:rFonts w:hint="eastAsia"/>
            <w:lang w:val="en-US" w:eastAsia="zh-CN"/>
          </w:rPr>
          <w:t>6、</w:t>
        </w:r>
      </w:ins>
      <w:ins w:id="1297" w:author="M5" w:date="2023-06-03T08:08:52Z">
        <w:r>
          <w:rPr>
            <w:rFonts w:hint="eastAsia"/>
            <w:lang w:val="en-US" w:eastAsia="zh-CN"/>
          </w:rPr>
          <w:t>撰写</w:t>
        </w:r>
      </w:ins>
      <w:ins w:id="1298" w:author="M5" w:date="2023-06-03T08:08:54Z">
        <w:r>
          <w:rPr>
            <w:rFonts w:hint="eastAsia"/>
            <w:lang w:val="en-US" w:eastAsia="zh-CN"/>
          </w:rPr>
          <w:t>并</w:t>
        </w:r>
      </w:ins>
      <w:ins w:id="1299" w:author="M5" w:date="2023-06-03T08:08:55Z">
        <w:r>
          <w:rPr>
            <w:rFonts w:hint="eastAsia"/>
            <w:lang w:val="en-US" w:eastAsia="zh-CN"/>
          </w:rPr>
          <w:t>完成</w:t>
        </w:r>
      </w:ins>
      <w:ins w:id="1300" w:author="M5" w:date="2023-06-03T08:08:57Z">
        <w:r>
          <w:rPr>
            <w:rFonts w:hint="eastAsia"/>
            <w:lang w:val="en-US" w:eastAsia="zh-CN"/>
          </w:rPr>
          <w:t>课设</w:t>
        </w:r>
      </w:ins>
      <w:ins w:id="1301" w:author="M5" w:date="2023-06-03T08:08:58Z">
        <w:r>
          <w:rPr>
            <w:rFonts w:hint="eastAsia"/>
            <w:lang w:val="en-US" w:eastAsia="zh-CN"/>
          </w:rPr>
          <w:t>报告</w:t>
        </w:r>
      </w:ins>
    </w:p>
    <w:p>
      <w:pPr>
        <w:numPr>
          <w:ilvl w:val="-1"/>
          <w:numId w:val="0"/>
        </w:numPr>
        <w:ind w:firstLine="420"/>
        <w:pPrChange w:id="1302" w:author="M5" w:date="2023-06-03T08:13:49Z">
          <w:pPr>
            <w:ind w:firstLine="420"/>
          </w:pPr>
        </w:pPrChange>
      </w:pPr>
      <w:ins w:id="1303" w:author="M5" w:date="2023-06-03T08:09:31Z">
        <w:r>
          <w:rPr>
            <w:rFonts w:hint="eastAsia"/>
            <w:lang w:val="en-US" w:eastAsia="zh-CN"/>
          </w:rPr>
          <w:t>在</w:t>
        </w:r>
      </w:ins>
      <w:ins w:id="1304" w:author="M5" w:date="2023-06-03T08:09:32Z">
        <w:r>
          <w:rPr>
            <w:rFonts w:hint="eastAsia"/>
            <w:lang w:val="en-US" w:eastAsia="zh-CN"/>
          </w:rPr>
          <w:t>给定</w:t>
        </w:r>
      </w:ins>
      <w:ins w:id="1305" w:author="M5" w:date="2023-06-03T08:09:33Z">
        <w:r>
          <w:rPr>
            <w:rFonts w:hint="eastAsia"/>
            <w:lang w:val="en-US" w:eastAsia="zh-CN"/>
          </w:rPr>
          <w:t>模板</w:t>
        </w:r>
      </w:ins>
      <w:ins w:id="1306" w:author="M5" w:date="2023-06-03T08:09:34Z">
        <w:r>
          <w:rPr>
            <w:rFonts w:hint="eastAsia"/>
            <w:lang w:val="en-US" w:eastAsia="zh-CN"/>
          </w:rPr>
          <w:t>基础</w:t>
        </w:r>
      </w:ins>
      <w:ins w:id="1307" w:author="M5" w:date="2023-06-03T08:09:35Z">
        <w:r>
          <w:rPr>
            <w:rFonts w:hint="eastAsia"/>
            <w:lang w:val="en-US" w:eastAsia="zh-CN"/>
          </w:rPr>
          <w:t>上，</w:t>
        </w:r>
      </w:ins>
      <w:ins w:id="1308" w:author="M5" w:date="2023-06-03T08:08:35Z">
        <w:r>
          <w:rPr>
            <w:rFonts w:hint="eastAsia"/>
            <w:lang w:val="en-US" w:eastAsia="zh-CN"/>
          </w:rPr>
          <w:t>按照</w:t>
        </w:r>
      </w:ins>
      <w:ins w:id="1309" w:author="M5" w:date="2023-06-03T08:08:36Z">
        <w:r>
          <w:rPr>
            <w:rFonts w:hint="eastAsia"/>
            <w:lang w:val="en-US" w:eastAsia="zh-CN"/>
          </w:rPr>
          <w:t>上面</w:t>
        </w:r>
      </w:ins>
      <w:ins w:id="1310" w:author="M5" w:date="2023-06-03T08:08:37Z">
        <w:r>
          <w:rPr>
            <w:rFonts w:hint="eastAsia"/>
            <w:lang w:val="en-US" w:eastAsia="zh-CN"/>
          </w:rPr>
          <w:t>5</w:t>
        </w:r>
      </w:ins>
      <w:ins w:id="1311" w:author="M5" w:date="2023-06-03T08:09:02Z">
        <w:r>
          <w:rPr>
            <w:rFonts w:hint="eastAsia"/>
            <w:lang w:val="en-US" w:eastAsia="zh-CN"/>
          </w:rPr>
          <w:t>个</w:t>
        </w:r>
      </w:ins>
      <w:ins w:id="1312" w:author="M5" w:date="2023-06-03T08:08:40Z">
        <w:r>
          <w:rPr>
            <w:rFonts w:hint="eastAsia"/>
            <w:lang w:val="en-US" w:eastAsia="zh-CN"/>
          </w:rPr>
          <w:t>部分</w:t>
        </w:r>
      </w:ins>
      <w:ins w:id="1313" w:author="M5" w:date="2023-06-03T08:09:05Z">
        <w:r>
          <w:rPr>
            <w:rFonts w:hint="eastAsia"/>
            <w:lang w:val="en-US" w:eastAsia="zh-CN"/>
          </w:rPr>
          <w:t>组织</w:t>
        </w:r>
      </w:ins>
      <w:ins w:id="1314" w:author="M5" w:date="2023-06-03T08:09:10Z">
        <w:r>
          <w:rPr>
            <w:rFonts w:hint="eastAsia"/>
            <w:lang w:val="en-US" w:eastAsia="zh-CN"/>
          </w:rPr>
          <w:t>课设报告</w:t>
        </w:r>
      </w:ins>
      <w:ins w:id="1315" w:author="M5" w:date="2023-06-03T08:12:35Z">
        <w:r>
          <w:rPr>
            <w:rFonts w:hint="eastAsia"/>
            <w:lang w:val="en-US" w:eastAsia="zh-CN"/>
          </w:rPr>
          <w:t>，</w:t>
        </w:r>
      </w:ins>
      <w:ins w:id="1316" w:author="M5" w:date="2023-06-03T08:12:36Z">
        <w:r>
          <w:rPr>
            <w:rFonts w:hint="eastAsia"/>
            <w:lang w:val="en-US" w:eastAsia="zh-CN"/>
          </w:rPr>
          <w:t>要求</w:t>
        </w:r>
      </w:ins>
      <w:ins w:id="1317" w:author="M5" w:date="2023-06-03T08:13:30Z">
        <w:r>
          <w:rPr>
            <w:rFonts w:hint="eastAsia"/>
            <w:lang w:val="en-US" w:eastAsia="zh-CN"/>
          </w:rPr>
          <w:t>①</w:t>
        </w:r>
      </w:ins>
      <w:ins w:id="1318" w:author="M5" w:date="2023-06-03T08:13:35Z">
        <w:r>
          <w:rPr>
            <w:rFonts w:hint="eastAsia"/>
            <w:lang w:val="en-US" w:eastAsia="zh-CN"/>
          </w:rPr>
          <w:t>报告</w:t>
        </w:r>
      </w:ins>
      <w:ins w:id="1319" w:author="M5" w:date="2023-06-03T08:13:30Z">
        <w:r>
          <w:rPr>
            <w:rFonts w:hint="eastAsia"/>
            <w:lang w:val="en-US" w:eastAsia="zh-CN"/>
          </w:rPr>
          <w:t>结构严谨，层次清晰，结论正确，技术用语准确；②行文流畅，语句通顺；③格式符合规范要求；④图表完备、整洁，符号统一，编号齐全</w:t>
        </w:r>
      </w:ins>
      <w:ins w:id="1320" w:author="M5" w:date="2023-06-03T08:13:46Z">
        <w:r>
          <w:rPr>
            <w:rFonts w:hint="eastAsia"/>
            <w:lang w:val="en-US" w:eastAsia="zh-CN"/>
          </w:rPr>
          <w:t>。</w:t>
        </w:r>
      </w:ins>
      <w:del w:id="1321" w:author="M5" w:date="2023-06-03T08:05:45Z">
        <w:r>
          <w:rPr>
            <w:rFonts w:hint="eastAsia"/>
          </w:rPr>
          <w:delText xml:space="preserve"> </w:delText>
        </w:r>
      </w:del>
    </w:p>
    <w:p>
      <w:pPr>
        <w:pStyle w:val="4"/>
        <w:rPr>
          <w:del w:id="1322" w:author="M5" w:date="2023-06-03T08:01:28Z"/>
        </w:rPr>
      </w:pPr>
      <w:del w:id="1323" w:author="M5" w:date="2023-06-03T08:01:20Z">
        <w:r>
          <w:rPr>
            <w:rFonts w:hint="eastAsia"/>
          </w:rPr>
          <w:delText>(</w:delText>
        </w:r>
      </w:del>
      <w:del w:id="1324" w:author="M5" w:date="2023-06-03T08:01:19Z">
        <w:r>
          <w:rPr/>
          <w:delText>5</w:delText>
        </w:r>
      </w:del>
      <w:del w:id="1325" w:author="M5" w:date="2023-06-03T08:01:19Z">
        <w:r>
          <w:rPr>
            <w:rFonts w:hint="eastAsia"/>
          </w:rPr>
          <w:delText>)</w:delText>
        </w:r>
      </w:del>
      <w:del w:id="1326" w:author="M5" w:date="2023-06-03T08:01:19Z">
        <w:r>
          <w:rPr/>
          <w:delText xml:space="preserve"> </w:delText>
        </w:r>
      </w:del>
      <w:del w:id="1327" w:author="M5" w:date="2023-06-03T08:01:28Z">
        <w:r>
          <w:rPr>
            <w:rFonts w:hint="eastAsia"/>
          </w:rPr>
          <w:delText xml:space="preserve">人机交互设计 </w:delText>
        </w:r>
      </w:del>
      <w:del w:id="1328" w:author="M5" w:date="2023-06-03T08:01:28Z">
        <w:r>
          <w:rPr/>
          <w:delText xml:space="preserve"> </w:delText>
        </w:r>
      </w:del>
      <w:del w:id="1329" w:author="M5" w:date="2023-06-03T08:01:28Z">
        <w:r>
          <w:rPr>
            <w:rFonts w:hint="eastAsia"/>
          </w:rPr>
          <w:delText>详见2022-</w:delText>
        </w:r>
      </w:del>
      <w:del w:id="1330" w:author="M5" w:date="2023-06-03T08:01:28Z">
        <w:r>
          <w:rPr/>
          <w:delText>os5-1.ppt 10-11</w:delText>
        </w:r>
      </w:del>
      <w:del w:id="1331" w:author="M5" w:date="2023-06-03T08:01:28Z">
        <w:r>
          <w:rPr>
            <w:rFonts w:hint="eastAsia"/>
          </w:rPr>
          <w:delText>页</w:delText>
        </w:r>
      </w:del>
    </w:p>
    <w:p>
      <w:pPr>
        <w:ind w:firstLine="420"/>
        <w:rPr>
          <w:del w:id="1332" w:author="M5" w:date="2023-06-03T08:01:28Z"/>
        </w:rPr>
      </w:pPr>
      <w:del w:id="1333" w:author="M5" w:date="2023-06-03T08:01:28Z">
        <w:r>
          <w:rPr>
            <w:rFonts w:hint="eastAsia"/>
          </w:rPr>
          <w:delText>设计一个较实用的用户交互界面，方便用户使用文件系统。要求支持以下操作：</w:delText>
        </w:r>
      </w:del>
      <w:del w:id="1334" w:author="M5" w:date="2023-06-03T08:01:28Z">
        <w:r>
          <w:rPr/>
          <w:delText xml:space="preserve"> </w:delText>
        </w:r>
      </w:del>
    </w:p>
    <w:p>
      <w:pPr>
        <w:pStyle w:val="5"/>
        <w:numPr>
          <w:ilvl w:val="0"/>
          <w:numId w:val="4"/>
        </w:numPr>
        <w:rPr>
          <w:del w:id="1335" w:author="M5" w:date="2023-06-03T08:01:28Z"/>
        </w:rPr>
      </w:pPr>
      <w:del w:id="1336" w:author="M5" w:date="2023-06-03T08:01:28Z">
        <w:r>
          <w:rPr>
            <w:rFonts w:hint="eastAsia"/>
          </w:rPr>
          <w:delText>支持下列命令，绿色为参数</w:delText>
        </w:r>
      </w:del>
    </w:p>
    <w:p>
      <w:pPr>
        <w:rPr>
          <w:del w:id="1337" w:author="M5" w:date="2023-06-03T08:01:28Z"/>
        </w:rPr>
      </w:pPr>
      <w:del w:id="1338" w:author="M5" w:date="2023-06-03T08:01:28Z">
        <w:r>
          <w:rPr>
            <w:rFonts w:hint="eastAsia"/>
          </w:rPr>
          <w:delText xml:space="preserve">   login</w:delText>
        </w:r>
      </w:del>
      <w:del w:id="1339" w:author="M5" w:date="2023-06-03T08:01:28Z">
        <w:r>
          <w:rPr>
            <w:rFonts w:hint="eastAsia"/>
          </w:rPr>
          <w:tab/>
        </w:r>
      </w:del>
      <w:del w:id="1340" w:author="M5" w:date="2023-06-03T08:01:28Z">
        <w:r>
          <w:rPr>
            <w:rFonts w:hint="eastAsia"/>
          </w:rPr>
          <w:tab/>
        </w:r>
      </w:del>
      <w:del w:id="1341" w:author="M5" w:date="2023-06-03T08:01:28Z">
        <w:r>
          <w:rPr>
            <w:rFonts w:hint="eastAsia"/>
          </w:rPr>
          <w:delText>依据</w:delText>
        </w:r>
      </w:del>
      <w:del w:id="1342" w:author="M5" w:date="2023-06-03T08:01:28Z">
        <w:r>
          <w:rPr>
            <w:rFonts w:hint="eastAsia"/>
            <w:color w:val="7F7F7F" w:themeColor="background1" w:themeShade="80"/>
          </w:rPr>
          <w:delText>用户名和密码</w:delText>
        </w:r>
      </w:del>
      <w:del w:id="1343" w:author="M5" w:date="2023-06-03T08:01:28Z">
        <w:r>
          <w:rPr>
            <w:rFonts w:hint="eastAsia"/>
          </w:rPr>
          <w:delText>登陆该文件系统</w:delText>
        </w:r>
      </w:del>
    </w:p>
    <w:p>
      <w:pPr>
        <w:rPr>
          <w:del w:id="1344" w:author="M5" w:date="2023-06-03T08:01:28Z"/>
        </w:rPr>
      </w:pPr>
      <w:del w:id="1345" w:author="M5" w:date="2023-06-03T08:01:28Z">
        <w:r>
          <w:rPr>
            <w:rFonts w:hint="eastAsia"/>
          </w:rPr>
          <w:delText xml:space="preserve">   dir</w:delText>
        </w:r>
      </w:del>
      <w:del w:id="1346" w:author="M5" w:date="2023-06-03T08:01:28Z">
        <w:r>
          <w:rPr>
            <w:rFonts w:hint="eastAsia"/>
          </w:rPr>
          <w:tab/>
        </w:r>
      </w:del>
      <w:del w:id="1347" w:author="M5" w:date="2023-06-03T08:01:28Z">
        <w:r>
          <w:rPr>
            <w:rFonts w:hint="eastAsia"/>
          </w:rPr>
          <w:tab/>
        </w:r>
      </w:del>
      <w:del w:id="1348" w:author="M5" w:date="2023-06-03T08:01:28Z">
        <w:r>
          <w:rPr>
            <w:rFonts w:hint="eastAsia"/>
          </w:rPr>
          <w:delText>列</w:delText>
        </w:r>
      </w:del>
      <w:del w:id="1349" w:author="M5" w:date="2023-06-03T08:01:28Z">
        <w:r>
          <w:rPr>
            <w:rFonts w:hint="eastAsia"/>
            <w:color w:val="7F7F7F" w:themeColor="background1" w:themeShade="80"/>
          </w:rPr>
          <w:delText>给定路径</w:delText>
        </w:r>
      </w:del>
      <w:del w:id="1350" w:author="M5" w:date="2023-06-03T08:01:28Z">
        <w:r>
          <w:rPr>
            <w:rFonts w:hint="eastAsia"/>
          </w:rPr>
          <w:delText>的文件目录</w:delText>
        </w:r>
      </w:del>
    </w:p>
    <w:p>
      <w:pPr>
        <w:rPr>
          <w:del w:id="1351" w:author="M5" w:date="2023-06-03T08:01:28Z"/>
        </w:rPr>
      </w:pPr>
      <w:del w:id="1352" w:author="M5" w:date="2023-06-03T08:01:28Z">
        <w:r>
          <w:rPr>
            <w:rFonts w:hint="eastAsia"/>
          </w:rPr>
          <w:delText xml:space="preserve"> </w:delText>
        </w:r>
      </w:del>
      <w:del w:id="1353" w:author="M5" w:date="2023-06-03T08:01:28Z">
        <w:r>
          <w:rPr/>
          <w:delText xml:space="preserve">  </w:delText>
        </w:r>
      </w:del>
      <w:del w:id="1354" w:author="M5" w:date="2023-06-03T08:01:28Z">
        <w:r>
          <w:rPr>
            <w:highlight w:val="yellow"/>
          </w:rPr>
          <w:delText>treedir</w:delText>
        </w:r>
      </w:del>
      <w:del w:id="1355" w:author="M5" w:date="2023-06-03T08:01:28Z">
        <w:r>
          <w:rPr/>
          <w:delText xml:space="preserve">    </w:delText>
        </w:r>
      </w:del>
      <w:del w:id="1356" w:author="M5" w:date="2023-06-03T08:01:28Z">
        <w:r>
          <w:rPr>
            <w:rFonts w:hint="eastAsia"/>
          </w:rPr>
          <w:delText>循环列出</w:delText>
        </w:r>
      </w:del>
      <w:del w:id="1357" w:author="M5" w:date="2023-06-03T08:01:28Z">
        <w:r>
          <w:rPr>
            <w:rFonts w:hint="eastAsia"/>
            <w:color w:val="7F7F7F" w:themeColor="background1" w:themeShade="80"/>
          </w:rPr>
          <w:delText>给定路径</w:delText>
        </w:r>
      </w:del>
      <w:del w:id="1358" w:author="M5" w:date="2023-06-03T08:01:28Z">
        <w:r>
          <w:rPr>
            <w:rFonts w:hint="eastAsia"/>
          </w:rPr>
          <w:delText>下的子子孙孙目录和文件形式，并以树形显示</w:delText>
        </w:r>
      </w:del>
    </w:p>
    <w:p>
      <w:pPr>
        <w:ind w:firstLine="315" w:firstLineChars="150"/>
        <w:rPr>
          <w:del w:id="1359" w:author="M5" w:date="2023-06-03T08:01:28Z"/>
        </w:rPr>
      </w:pPr>
      <w:del w:id="1360" w:author="M5" w:date="2023-06-03T08:01:28Z">
        <w:r>
          <w:rPr>
            <w:rFonts w:hint="eastAsia"/>
          </w:rPr>
          <w:delText>m</w:delText>
        </w:r>
      </w:del>
      <w:del w:id="1361" w:author="M5" w:date="2023-06-03T08:01:28Z">
        <w:r>
          <w:rPr/>
          <w:delText xml:space="preserve">kdir    </w:delText>
        </w:r>
      </w:del>
      <w:del w:id="1362" w:author="M5" w:date="2023-06-03T08:01:28Z">
        <w:r>
          <w:rPr>
            <w:rFonts w:hint="eastAsia"/>
          </w:rPr>
          <w:delText>在当前目录下创建</w:delText>
        </w:r>
      </w:del>
      <w:del w:id="1363" w:author="M5" w:date="2023-06-03T08:01:28Z">
        <w:r>
          <w:rPr>
            <w:rFonts w:hint="eastAsia"/>
            <w:color w:val="7F7F7F" w:themeColor="background1" w:themeShade="80"/>
          </w:rPr>
          <w:delText>给定名字</w:delText>
        </w:r>
      </w:del>
      <w:del w:id="1364" w:author="M5" w:date="2023-06-03T08:01:28Z">
        <w:r>
          <w:rPr>
            <w:rFonts w:hint="eastAsia"/>
          </w:rPr>
          <w:delText>的目录</w:delText>
        </w:r>
      </w:del>
    </w:p>
    <w:p>
      <w:pPr>
        <w:ind w:firstLine="315" w:firstLineChars="150"/>
        <w:rPr>
          <w:del w:id="1365" w:author="M5" w:date="2023-06-03T08:01:28Z"/>
        </w:rPr>
      </w:pPr>
      <w:del w:id="1366" w:author="M5" w:date="2023-06-03T08:01:28Z">
        <w:r>
          <w:rPr>
            <w:rFonts w:hint="eastAsia"/>
          </w:rPr>
          <w:delText>del</w:delText>
        </w:r>
      </w:del>
      <w:del w:id="1367" w:author="M5" w:date="2023-06-03T08:01:28Z">
        <w:r>
          <w:rPr/>
          <w:delText xml:space="preserve">dir    </w:delText>
        </w:r>
      </w:del>
      <w:del w:id="1368" w:author="M5" w:date="2023-06-03T08:01:28Z">
        <w:r>
          <w:rPr>
            <w:rFonts w:hint="eastAsia"/>
          </w:rPr>
          <w:delText>删除</w:delText>
        </w:r>
      </w:del>
      <w:del w:id="1369" w:author="M5" w:date="2023-06-03T08:01:28Z">
        <w:r>
          <w:rPr>
            <w:rFonts w:hint="eastAsia"/>
            <w:color w:val="7F7F7F" w:themeColor="background1" w:themeShade="80"/>
          </w:rPr>
          <w:delText>给定路径</w:delText>
        </w:r>
      </w:del>
      <w:del w:id="1370" w:author="M5" w:date="2023-06-03T08:01:28Z">
        <w:r>
          <w:rPr>
            <w:rFonts w:hint="eastAsia"/>
          </w:rPr>
          <w:delText>的空目录，若不为空则提醒</w:delText>
        </w:r>
      </w:del>
    </w:p>
    <w:p>
      <w:pPr>
        <w:ind w:firstLine="315" w:firstLineChars="150"/>
        <w:rPr>
          <w:del w:id="1371" w:author="M5" w:date="2023-06-03T08:01:28Z"/>
        </w:rPr>
      </w:pPr>
      <w:del w:id="1372" w:author="M5" w:date="2023-06-03T08:01:28Z">
        <w:r>
          <w:rPr>
            <w:rFonts w:hint="eastAsia"/>
            <w:highlight w:val="yellow"/>
          </w:rPr>
          <w:delText>xcopy</w:delText>
        </w:r>
      </w:del>
      <w:del w:id="1373" w:author="M5" w:date="2023-06-03T08:01:28Z">
        <w:r>
          <w:rPr>
            <w:highlight w:val="yellow"/>
          </w:rPr>
          <w:delText>dir</w:delText>
        </w:r>
      </w:del>
      <w:del w:id="1374" w:author="M5" w:date="2023-06-03T08:01:28Z">
        <w:r>
          <w:rPr/>
          <w:delText xml:space="preserve">  </w:delText>
        </w:r>
      </w:del>
      <w:del w:id="1375" w:author="M5" w:date="2023-06-03T08:01:28Z">
        <w:r>
          <w:rPr>
            <w:rFonts w:hint="eastAsia"/>
            <w:color w:val="7F7F7F" w:themeColor="background1" w:themeShade="80"/>
          </w:rPr>
          <w:delText>给定某个目录名</w:delText>
        </w:r>
      </w:del>
      <w:del w:id="1376" w:author="M5" w:date="2023-06-03T08:01:28Z">
        <w:r>
          <w:rPr>
            <w:rFonts w:hint="eastAsia"/>
          </w:rPr>
          <w:delText>，将它连同其子子孙孙复制到</w:delText>
        </w:r>
      </w:del>
      <w:del w:id="1377" w:author="M5" w:date="2023-06-03T08:01:28Z">
        <w:r>
          <w:rPr>
            <w:rFonts w:hint="eastAsia"/>
            <w:color w:val="7F7F7F" w:themeColor="background1" w:themeShade="80"/>
          </w:rPr>
          <w:delText>给定的路径</w:delText>
        </w:r>
      </w:del>
      <w:del w:id="1378" w:author="M5" w:date="2023-06-03T08:01:28Z">
        <w:r>
          <w:rPr>
            <w:rFonts w:hint="eastAsia"/>
          </w:rPr>
          <w:delText>下</w:delText>
        </w:r>
      </w:del>
    </w:p>
    <w:p>
      <w:pPr>
        <w:ind w:firstLine="315" w:firstLineChars="150"/>
        <w:rPr>
          <w:del w:id="1379" w:author="M5" w:date="2023-06-03T08:01:28Z"/>
        </w:rPr>
      </w:pPr>
      <w:del w:id="1380" w:author="M5" w:date="2023-06-03T08:01:28Z">
        <w:r>
          <w:rPr>
            <w:rFonts w:hint="eastAsia"/>
          </w:rPr>
          <w:delText>c</w:delText>
        </w:r>
      </w:del>
      <w:del w:id="1381" w:author="M5" w:date="2023-06-03T08:01:28Z">
        <w:r>
          <w:rPr/>
          <w:delText xml:space="preserve">d       </w:delText>
        </w:r>
      </w:del>
      <w:del w:id="1382" w:author="M5" w:date="2023-06-03T08:01:28Z">
        <w:r>
          <w:rPr>
            <w:rFonts w:hint="eastAsia"/>
          </w:rPr>
          <w:delText>切换</w:delText>
        </w:r>
      </w:del>
      <w:del w:id="1383" w:author="M5" w:date="2023-06-03T08:01:28Z">
        <w:r>
          <w:rPr>
            <w:rFonts w:hint="eastAsia"/>
            <w:color w:val="7F7F7F" w:themeColor="background1" w:themeShade="80"/>
          </w:rPr>
          <w:delText>给定路径</w:delText>
        </w:r>
      </w:del>
      <w:del w:id="1384" w:author="M5" w:date="2023-06-03T08:01:28Z">
        <w:r>
          <w:rPr>
            <w:rFonts w:hint="eastAsia"/>
          </w:rPr>
          <w:delText>为当前目录，若为文件名则提醒出错</w:delText>
        </w:r>
      </w:del>
    </w:p>
    <w:p>
      <w:pPr>
        <w:rPr>
          <w:del w:id="1385" w:author="M5" w:date="2023-06-03T08:01:28Z"/>
        </w:rPr>
      </w:pPr>
      <w:del w:id="1386" w:author="M5" w:date="2023-06-03T08:01:28Z">
        <w:r>
          <w:rPr>
            <w:rFonts w:hint="eastAsia"/>
          </w:rPr>
          <w:delText xml:space="preserve">   create</w:delText>
        </w:r>
      </w:del>
      <w:del w:id="1387" w:author="M5" w:date="2023-06-03T08:01:28Z">
        <w:r>
          <w:rPr>
            <w:rFonts w:hint="eastAsia"/>
          </w:rPr>
          <w:tab/>
        </w:r>
      </w:del>
      <w:del w:id="1388" w:author="M5" w:date="2023-06-03T08:01:28Z">
        <w:r>
          <w:rPr>
            <w:rFonts w:hint="eastAsia"/>
          </w:rPr>
          <w:tab/>
        </w:r>
      </w:del>
      <w:del w:id="1389" w:author="M5" w:date="2023-06-03T08:01:28Z">
        <w:r>
          <w:rPr>
            <w:rFonts w:hint="eastAsia"/>
          </w:rPr>
          <w:delText>创建</w:delText>
        </w:r>
      </w:del>
      <w:del w:id="1390" w:author="M5" w:date="2023-06-03T08:01:28Z">
        <w:r>
          <w:rPr>
            <w:rFonts w:hint="eastAsia"/>
            <w:color w:val="7F7F7F" w:themeColor="background1" w:themeShade="80"/>
          </w:rPr>
          <w:delText>指定路径下给定文件名</w:delText>
        </w:r>
      </w:del>
      <w:del w:id="1391" w:author="M5" w:date="2023-06-03T08:01:28Z">
        <w:r>
          <w:rPr>
            <w:rFonts w:hint="eastAsia"/>
          </w:rPr>
          <w:delText>的文件</w:delText>
        </w:r>
      </w:del>
    </w:p>
    <w:p>
      <w:pPr>
        <w:rPr>
          <w:del w:id="1392" w:author="M5" w:date="2023-06-03T08:01:28Z"/>
        </w:rPr>
      </w:pPr>
      <w:del w:id="1393" w:author="M5" w:date="2023-06-03T08:01:28Z">
        <w:r>
          <w:rPr>
            <w:rFonts w:hint="eastAsia"/>
          </w:rPr>
          <w:delText xml:space="preserve">   open</w:delText>
        </w:r>
      </w:del>
      <w:del w:id="1394" w:author="M5" w:date="2023-06-03T08:01:28Z">
        <w:r>
          <w:rPr/>
          <w:delText xml:space="preserve">/close </w:delText>
        </w:r>
      </w:del>
      <w:del w:id="1395" w:author="M5" w:date="2023-06-03T08:01:28Z">
        <w:r>
          <w:rPr>
            <w:rFonts w:hint="eastAsia"/>
          </w:rPr>
          <w:delText>打开/关闭</w:delText>
        </w:r>
      </w:del>
      <w:del w:id="1396" w:author="M5" w:date="2023-06-03T08:01:28Z">
        <w:r>
          <w:rPr>
            <w:rFonts w:hint="eastAsia"/>
            <w:color w:val="7F7F7F" w:themeColor="background1" w:themeShade="80"/>
          </w:rPr>
          <w:delText>指定路径下给定文件名</w:delText>
        </w:r>
      </w:del>
      <w:del w:id="1397" w:author="M5" w:date="2023-06-03T08:01:28Z">
        <w:r>
          <w:rPr>
            <w:rFonts w:hint="eastAsia"/>
          </w:rPr>
          <w:delText>的文件，供下面的r</w:delText>
        </w:r>
      </w:del>
      <w:del w:id="1398" w:author="M5" w:date="2023-06-03T08:01:28Z">
        <w:r>
          <w:rPr/>
          <w:delText>ead/write</w:delText>
        </w:r>
      </w:del>
      <w:del w:id="1399" w:author="M5" w:date="2023-06-03T08:01:28Z">
        <w:r>
          <w:rPr>
            <w:rFonts w:hint="eastAsia"/>
          </w:rPr>
          <w:delText xml:space="preserve">操作调用 </w:delText>
        </w:r>
      </w:del>
      <w:del w:id="1400" w:author="M5" w:date="2023-06-03T08:01:28Z">
        <w:r>
          <w:rPr>
            <w:rFonts w:hint="eastAsia"/>
          </w:rPr>
          <w:tab/>
        </w:r>
      </w:del>
    </w:p>
    <w:p>
      <w:pPr>
        <w:rPr>
          <w:del w:id="1401" w:author="M5" w:date="2023-06-03T08:01:28Z"/>
        </w:rPr>
      </w:pPr>
      <w:del w:id="1402" w:author="M5" w:date="2023-06-03T08:01:28Z">
        <w:r>
          <w:rPr>
            <w:rFonts w:hint="eastAsia"/>
          </w:rPr>
          <w:delText xml:space="preserve">   read</w:delText>
        </w:r>
      </w:del>
      <w:del w:id="1403" w:author="M5" w:date="2023-06-03T08:01:28Z">
        <w:r>
          <w:rPr>
            <w:rFonts w:hint="eastAsia"/>
          </w:rPr>
          <w:tab/>
        </w:r>
      </w:del>
      <w:del w:id="1404" w:author="M5" w:date="2023-06-03T08:01:28Z">
        <w:r>
          <w:rPr>
            <w:rFonts w:hint="eastAsia"/>
          </w:rPr>
          <w:tab/>
        </w:r>
      </w:del>
      <w:del w:id="1405" w:author="M5" w:date="2023-06-03T08:01:28Z">
        <w:r>
          <w:rPr>
            <w:rFonts w:hint="eastAsia"/>
          </w:rPr>
          <w:delText>读</w:delText>
        </w:r>
      </w:del>
      <w:del w:id="1406" w:author="M5" w:date="2023-06-03T08:01:28Z">
        <w:r>
          <w:rPr>
            <w:rFonts w:hint="eastAsia"/>
            <w:color w:val="7F7F7F" w:themeColor="background1" w:themeShade="80"/>
          </w:rPr>
          <w:delText>指定路径下给定文件名</w:delText>
        </w:r>
      </w:del>
      <w:del w:id="1407" w:author="M5" w:date="2023-06-03T08:01:28Z">
        <w:r>
          <w:rPr>
            <w:rFonts w:hint="eastAsia"/>
          </w:rPr>
          <w:delText>的文件，支持通过光标详细浏览文件</w:delText>
        </w:r>
      </w:del>
    </w:p>
    <w:p>
      <w:pPr>
        <w:rPr>
          <w:del w:id="1408" w:author="M5" w:date="2023-06-03T08:01:28Z"/>
        </w:rPr>
      </w:pPr>
      <w:del w:id="1409" w:author="M5" w:date="2023-06-03T08:01:28Z">
        <w:r>
          <w:rPr>
            <w:rFonts w:hint="eastAsia"/>
          </w:rPr>
          <w:delText xml:space="preserve">   write</w:delText>
        </w:r>
      </w:del>
      <w:del w:id="1410" w:author="M5" w:date="2023-06-03T08:01:28Z">
        <w:r>
          <w:rPr>
            <w:rFonts w:hint="eastAsia"/>
          </w:rPr>
          <w:tab/>
        </w:r>
      </w:del>
      <w:del w:id="1411" w:author="M5" w:date="2023-06-03T08:01:28Z">
        <w:r>
          <w:rPr>
            <w:rFonts w:hint="eastAsia"/>
          </w:rPr>
          <w:tab/>
        </w:r>
      </w:del>
      <w:del w:id="1412" w:author="M5" w:date="2023-06-03T08:01:28Z">
        <w:r>
          <w:rPr>
            <w:rFonts w:hint="eastAsia"/>
          </w:rPr>
          <w:delText>写</w:delText>
        </w:r>
      </w:del>
      <w:del w:id="1413" w:author="M5" w:date="2023-06-03T08:01:28Z">
        <w:r>
          <w:rPr>
            <w:rFonts w:hint="eastAsia"/>
            <w:color w:val="7F7F7F" w:themeColor="background1" w:themeShade="80"/>
          </w:rPr>
          <w:delText>指定路径下给定文件名</w:delText>
        </w:r>
      </w:del>
      <w:del w:id="1414" w:author="M5" w:date="2023-06-03T08:01:28Z">
        <w:r>
          <w:rPr>
            <w:rFonts w:hint="eastAsia"/>
          </w:rPr>
          <w:delText>的文件，追加模式下写入文件内容</w:delText>
        </w:r>
      </w:del>
    </w:p>
    <w:p>
      <w:pPr>
        <w:ind w:firstLine="315" w:firstLineChars="150"/>
        <w:rPr>
          <w:ins w:id="1415" w:author="TianXuan" w:date="2022-07-11T16:31:00Z"/>
          <w:del w:id="1416" w:author="M5" w:date="2023-06-03T08:01:28Z"/>
        </w:rPr>
      </w:pPr>
      <w:del w:id="1417" w:author="M5" w:date="2023-06-03T08:01:28Z">
        <w:r>
          <w:rPr>
            <w:rFonts w:hint="eastAsia"/>
          </w:rPr>
          <w:delText>copy</w:delText>
        </w:r>
      </w:del>
      <w:del w:id="1418" w:author="M5" w:date="2023-06-03T08:01:28Z">
        <w:r>
          <w:rPr/>
          <w:delText xml:space="preserve">     </w:delText>
        </w:r>
      </w:del>
      <w:del w:id="1419" w:author="M5" w:date="2023-06-03T08:01:28Z">
        <w:r>
          <w:rPr>
            <w:rFonts w:hint="eastAsia"/>
          </w:rPr>
          <w:delText>将</w:delText>
        </w:r>
      </w:del>
      <w:del w:id="1420" w:author="M5" w:date="2023-06-03T08:01:28Z">
        <w:r>
          <w:rPr>
            <w:rFonts w:hint="eastAsia"/>
            <w:color w:val="7F7F7F" w:themeColor="background1" w:themeShade="80"/>
          </w:rPr>
          <w:delText>给定文件名</w:delText>
        </w:r>
      </w:del>
      <w:del w:id="1421" w:author="M5" w:date="2023-06-03T08:01:28Z">
        <w:r>
          <w:rPr>
            <w:rFonts w:hint="eastAsia"/>
          </w:rPr>
          <w:delText>的文件复制到</w:delText>
        </w:r>
      </w:del>
      <w:del w:id="1422" w:author="M5" w:date="2023-06-03T08:01:28Z">
        <w:r>
          <w:rPr>
            <w:rFonts w:hint="eastAsia"/>
            <w:color w:val="7F7F7F" w:themeColor="background1" w:themeShade="80"/>
          </w:rPr>
          <w:delText>给定路径</w:delText>
        </w:r>
      </w:del>
      <w:del w:id="1423" w:author="M5" w:date="2023-06-03T08:01:28Z">
        <w:r>
          <w:rPr>
            <w:rFonts w:hint="eastAsia"/>
          </w:rPr>
          <w:delText>下</w:delText>
        </w:r>
      </w:del>
    </w:p>
    <w:p>
      <w:pPr>
        <w:ind w:firstLine="315" w:firstLineChars="150"/>
        <w:rPr>
          <w:ins w:id="1424" w:author="TianXuan" w:date="2022-07-12T14:17:00Z"/>
          <w:del w:id="1425" w:author="M5" w:date="2023-06-03T08:01:28Z"/>
        </w:rPr>
      </w:pPr>
      <w:ins w:id="1426" w:author="TianXuan" w:date="2022-07-11T16:31:00Z">
        <w:del w:id="1427" w:author="M5" w:date="2023-06-03T08:01:28Z">
          <w:r>
            <w:rPr>
              <w:rFonts w:hint="eastAsia"/>
            </w:rPr>
            <w:delText>show</w:delText>
          </w:r>
        </w:del>
      </w:ins>
      <w:ins w:id="1428" w:author="TianXuan" w:date="2022-07-11T16:31:00Z">
        <w:del w:id="1429" w:author="M5" w:date="2023-06-03T08:01:28Z">
          <w:r>
            <w:rPr/>
            <w:delText xml:space="preserve">     </w:delText>
          </w:r>
        </w:del>
      </w:ins>
      <w:ins w:id="1430" w:author="TianXuan" w:date="2022-07-11T16:31:00Z">
        <w:del w:id="1431" w:author="M5" w:date="2023-06-03T08:01:28Z">
          <w:r>
            <w:rPr>
              <w:rFonts w:hint="eastAsia"/>
            </w:rPr>
            <w:delText>显示位示图或者外存分配图</w:delText>
          </w:r>
        </w:del>
      </w:ins>
    </w:p>
    <w:p>
      <w:pPr>
        <w:ind w:firstLine="315" w:firstLineChars="150"/>
        <w:rPr>
          <w:ins w:id="1432" w:author="TianXuan" w:date="2022-07-12T14:20:00Z"/>
          <w:del w:id="1433" w:author="M5" w:date="2023-06-03T08:01:28Z"/>
        </w:rPr>
      </w:pPr>
      <w:ins w:id="1434" w:author="TianXuan" w:date="2022-07-12T14:17:00Z">
        <w:del w:id="1435" w:author="M5" w:date="2023-06-03T08:01:28Z">
          <w:r>
            <w:rPr>
              <w:rFonts w:hint="eastAsia"/>
            </w:rPr>
            <w:delText>dele</w:delText>
          </w:r>
        </w:del>
      </w:ins>
      <w:ins w:id="1436" w:author="TianXuan" w:date="2022-07-12T14:17:00Z">
        <w:del w:id="1437" w:author="M5" w:date="2023-06-03T08:01:28Z">
          <w:r>
            <w:rPr/>
            <w:delText>tefile</w:delText>
          </w:r>
        </w:del>
      </w:ins>
    </w:p>
    <w:p>
      <w:pPr>
        <w:ind w:firstLine="315" w:firstLineChars="150"/>
        <w:rPr>
          <w:del w:id="1438" w:author="M5" w:date="2023-06-03T08:01:28Z"/>
          <w:rFonts w:hint="eastAsia"/>
        </w:rPr>
      </w:pPr>
      <w:ins w:id="1439" w:author="TianXuan" w:date="2022-07-12T14:20:00Z">
        <w:del w:id="1440" w:author="M5" w:date="2023-06-03T08:01:28Z">
          <w:r>
            <w:rPr>
              <w:rFonts w:hint="eastAsia"/>
            </w:rPr>
            <w:delText>xcut</w:delText>
          </w:r>
        </w:del>
      </w:ins>
      <w:ins w:id="1441" w:author="TianXuan" w:date="2022-07-12T14:20:00Z">
        <w:del w:id="1442" w:author="M5" w:date="2023-06-03T08:01:28Z">
          <w:r>
            <w:rPr/>
            <w:delText>pastedir</w:delText>
          </w:r>
        </w:del>
      </w:ins>
    </w:p>
    <w:p>
      <w:pPr>
        <w:pStyle w:val="5"/>
        <w:rPr>
          <w:del w:id="1443" w:author="M5" w:date="2023-06-03T08:01:28Z"/>
        </w:rPr>
      </w:pPr>
      <w:del w:id="1444" w:author="M5" w:date="2023-06-03T08:01:28Z">
        <w:r>
          <w:rPr>
            <w:rFonts w:hint="eastAsia"/>
          </w:rPr>
          <w:delText>②实现从Linux/</w:delText>
        </w:r>
      </w:del>
      <w:del w:id="1445" w:author="M5" w:date="2023-06-03T08:01:28Z">
        <w:r>
          <w:rPr/>
          <w:delText>Windo</w:delText>
        </w:r>
      </w:del>
      <w:del w:id="1446" w:author="M5" w:date="2023-06-03T08:01:28Z">
        <w:r>
          <w:rPr>
            <w:rFonts w:hint="eastAsia"/>
          </w:rPr>
          <w:delText>ws系统本地磁盘复制内容到虚拟磁盘驱动器中，也支持从虚拟磁盘驱动器复制内容到本地磁盘。</w:delText>
        </w:r>
      </w:del>
    </w:p>
    <w:p>
      <w:pPr>
        <w:ind w:left="340" w:firstLine="420"/>
        <w:rPr>
          <w:del w:id="1447" w:author="M5" w:date="2023-06-03T08:01:28Z"/>
        </w:rPr>
      </w:pPr>
      <w:del w:id="1448" w:author="M5" w:date="2023-06-03T08:01:28Z">
        <w:r>
          <w:rPr>
            <w:rFonts w:hint="eastAsia"/>
          </w:rPr>
          <w:delText xml:space="preserve">比如： </w:delText>
        </w:r>
      </w:del>
      <w:del w:id="1449" w:author="M5" w:date="2023-06-03T08:01:28Z">
        <w:r>
          <w:rPr/>
          <w:delText>“</w:delText>
        </w:r>
      </w:del>
      <w:del w:id="1450" w:author="M5" w:date="2023-06-03T08:01:28Z">
        <w:r>
          <w:rPr>
            <w:rFonts w:hint="eastAsia"/>
          </w:rPr>
          <w:delText>import c:</w:delText>
        </w:r>
      </w:del>
      <w:del w:id="1451" w:author="M5" w:date="2023-06-03T08:01:28Z">
        <w:r>
          <w:rPr/>
          <w:delText>\a.txt .”</w:delText>
        </w:r>
      </w:del>
      <w:del w:id="1452" w:author="M5" w:date="2023-06-03T08:01:28Z">
        <w:r>
          <w:rPr>
            <w:rFonts w:hint="eastAsia"/>
          </w:rPr>
          <w:delText xml:space="preserve">    将</w:delText>
        </w:r>
      </w:del>
      <w:del w:id="1453" w:author="M5" w:date="2023-06-03T08:01:28Z">
        <w:r>
          <w:rPr/>
          <w:delText>Windo</w:delText>
        </w:r>
      </w:del>
      <w:del w:id="1454" w:author="M5" w:date="2023-06-03T08:01:28Z">
        <w:r>
          <w:rPr>
            <w:rFonts w:hint="eastAsia"/>
          </w:rPr>
          <w:delText>wsC盘下的a.txt导入到该系统当前目录。</w:delText>
        </w:r>
      </w:del>
    </w:p>
    <w:p>
      <w:pPr>
        <w:ind w:left="340" w:firstLine="420"/>
        <w:rPr>
          <w:del w:id="1455" w:author="M5" w:date="2023-06-03T08:03:47Z"/>
        </w:rPr>
      </w:pPr>
      <w:del w:id="1456" w:author="M5" w:date="2023-06-03T08:01:28Z">
        <w:r>
          <w:rPr>
            <w:rFonts w:hint="eastAsia"/>
          </w:rPr>
          <w:delText xml:space="preserve">       </w:delText>
        </w:r>
      </w:del>
      <w:del w:id="1457" w:author="M5" w:date="2023-06-03T08:01:28Z">
        <w:r>
          <w:rPr/>
          <w:delText>“</w:delText>
        </w:r>
      </w:del>
      <w:del w:id="1458" w:author="M5" w:date="2023-06-03T08:01:28Z">
        <w:r>
          <w:rPr>
            <w:rFonts w:hint="eastAsia"/>
          </w:rPr>
          <w:delText>e</w:delText>
        </w:r>
      </w:del>
      <w:del w:id="1459" w:author="M5" w:date="2023-06-03T08:01:28Z">
        <w:r>
          <w:rPr/>
          <w:delText>xport</w:delText>
        </w:r>
      </w:del>
      <w:del w:id="1460" w:author="M5" w:date="2023-06-03T08:01:28Z">
        <w:r>
          <w:rPr>
            <w:rFonts w:hint="eastAsia"/>
          </w:rPr>
          <w:delText xml:space="preserve"> a.txt c:\</w:delText>
        </w:r>
      </w:del>
      <w:del w:id="1461" w:author="M5" w:date="2023-06-03T08:01:28Z">
        <w:r>
          <w:rPr/>
          <w:delText xml:space="preserve">” </w:delText>
        </w:r>
      </w:del>
      <w:del w:id="1462" w:author="M5" w:date="2023-06-03T08:01:28Z">
        <w:r>
          <w:rPr>
            <w:rFonts w:hint="eastAsia"/>
          </w:rPr>
          <w:delText xml:space="preserve">  将该系统当前目录下的a.txt导出到本地C盘。</w:delText>
        </w:r>
      </w:del>
    </w:p>
    <w:p>
      <w:pPr>
        <w:pStyle w:val="2"/>
      </w:pPr>
      <w:r>
        <w:rPr>
          <w:rFonts w:hint="eastAsia"/>
        </w:rPr>
        <w:t>三、时间安排</w:t>
      </w:r>
    </w:p>
    <w:p>
      <w:pPr>
        <w:pStyle w:val="4"/>
      </w:pPr>
      <w:r>
        <w:rPr>
          <w:rFonts w:hint="eastAsia"/>
        </w:rPr>
        <w:t>1、课设</w:t>
      </w:r>
      <w:ins w:id="1463" w:author="M5" w:date="2023-06-03T08:10:20Z">
        <w:r>
          <w:rPr>
            <w:rFonts w:hint="eastAsia"/>
            <w:lang w:val="en-US" w:eastAsia="zh-CN"/>
          </w:rPr>
          <w:t>期中</w:t>
        </w:r>
      </w:ins>
      <w:ins w:id="1464" w:author="M5" w:date="2023-06-03T08:10:21Z">
        <w:r>
          <w:rPr>
            <w:rFonts w:hint="eastAsia"/>
            <w:lang w:val="en-US" w:eastAsia="zh-CN"/>
          </w:rPr>
          <w:t>检查</w:t>
        </w:r>
      </w:ins>
      <w:del w:id="1465" w:author="M5" w:date="2023-06-03T08:10:16Z">
        <w:r>
          <w:rPr>
            <w:rFonts w:hint="eastAsia"/>
          </w:rPr>
          <w:delText>八</w:delText>
        </w:r>
      </w:del>
      <w:del w:id="1466" w:author="M5" w:date="2023-06-03T08:10:04Z">
        <w:r>
          <w:rPr>
            <w:rFonts w:hint="default"/>
            <w:lang w:val="en-US"/>
          </w:rPr>
          <w:delText>天</w:delText>
        </w:r>
      </w:del>
      <w:r>
        <w:rPr>
          <w:rFonts w:hint="eastAsia"/>
        </w:rPr>
        <w:t>安排</w:t>
      </w:r>
    </w:p>
    <w:p>
      <w:pPr>
        <w:rPr>
          <w:del w:id="1467" w:author="M5" w:date="2023-06-03T08:10:40Z"/>
          <w:color w:val="FF0000"/>
        </w:rPr>
      </w:pPr>
      <w:r>
        <w:rPr>
          <w:rFonts w:hint="eastAsia"/>
          <w:color w:val="FF0000"/>
        </w:rPr>
        <w:t>课设时间总共为8天。</w:t>
      </w:r>
      <w:del w:id="1468" w:author="M5" w:date="2023-06-03T08:10:40Z">
        <w:r>
          <w:rPr>
            <w:rFonts w:hint="eastAsia"/>
            <w:color w:val="FF0000"/>
          </w:rPr>
          <w:delText>具体安排计划如下：</w:delText>
        </w:r>
      </w:del>
    </w:p>
    <w:p>
      <w:pPr>
        <w:rPr>
          <w:del w:id="1469" w:author="M5" w:date="2023-06-03T08:10:34Z"/>
          <w:color w:val="FF0000"/>
        </w:rPr>
      </w:pPr>
      <w:del w:id="1470" w:author="M5" w:date="2023-06-03T08:10:34Z">
        <w:r>
          <w:rPr>
            <w:rFonts w:hint="eastAsia"/>
            <w:color w:val="FF0000"/>
          </w:rPr>
          <w:delText>第一天：任务1方案概要设计和详细规划</w:delText>
        </w:r>
      </w:del>
    </w:p>
    <w:p>
      <w:pPr>
        <w:rPr>
          <w:del w:id="1471" w:author="M5" w:date="2023-06-03T08:10:34Z"/>
          <w:color w:val="FF0000"/>
        </w:rPr>
      </w:pPr>
      <w:del w:id="1472" w:author="M5" w:date="2023-06-03T08:10:34Z">
        <w:r>
          <w:rPr>
            <w:rFonts w:hint="eastAsia"/>
            <w:color w:val="FF0000"/>
          </w:rPr>
          <w:delText>第二天：系统和代码实现</w:delText>
        </w:r>
      </w:del>
    </w:p>
    <w:p>
      <w:pPr>
        <w:rPr>
          <w:del w:id="1473" w:author="M5" w:date="2023-06-03T08:10:40Z"/>
          <w:color w:val="FF0000"/>
        </w:rPr>
      </w:pPr>
      <w:del w:id="1474" w:author="M5" w:date="2023-06-03T08:10:34Z">
        <w:r>
          <w:rPr>
            <w:rFonts w:hint="eastAsia"/>
            <w:color w:val="FF0000"/>
          </w:rPr>
          <w:delText>第三天：系统和代码实现</w:delText>
        </w:r>
      </w:del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</w:rPr>
        <w:t>第</w:t>
      </w:r>
      <w:ins w:id="1475" w:author="M5" w:date="2023-06-03T08:11:45Z">
        <w:r>
          <w:rPr>
            <w:rFonts w:hint="eastAsia"/>
            <w:color w:val="FF0000"/>
            <w:lang w:val="en-US" w:eastAsia="zh-CN"/>
          </w:rPr>
          <w:t>4</w:t>
        </w:r>
      </w:ins>
      <w:ins w:id="1476" w:author="M5" w:date="2023-06-03T08:10:46Z">
        <w:r>
          <w:rPr>
            <w:rFonts w:hint="eastAsia"/>
            <w:color w:val="FF0000"/>
            <w:lang w:val="en-US" w:eastAsia="zh-CN"/>
          </w:rPr>
          <w:t>天</w:t>
        </w:r>
      </w:ins>
      <w:ins w:id="1477" w:author="M5" w:date="2023-06-03T08:10:55Z">
        <w:r>
          <w:rPr>
            <w:rFonts w:hint="eastAsia"/>
            <w:color w:val="FF0000"/>
            <w:lang w:val="en-US" w:eastAsia="zh-CN"/>
          </w:rPr>
          <w:t>-</w:t>
        </w:r>
      </w:ins>
      <w:ins w:id="1478" w:author="M5" w:date="2023-06-03T08:11:47Z">
        <w:r>
          <w:rPr>
            <w:rFonts w:hint="eastAsia"/>
            <w:color w:val="FF0000"/>
            <w:lang w:val="en-US" w:eastAsia="zh-CN"/>
          </w:rPr>
          <w:t>5</w:t>
        </w:r>
      </w:ins>
      <w:ins w:id="1479" w:author="M5" w:date="2023-06-03T08:10:51Z">
        <w:r>
          <w:rPr>
            <w:rFonts w:hint="eastAsia"/>
            <w:color w:val="FF0000"/>
            <w:lang w:val="en-US" w:eastAsia="zh-CN"/>
          </w:rPr>
          <w:t>天</w:t>
        </w:r>
      </w:ins>
      <w:del w:id="1480" w:author="M5" w:date="2023-06-03T08:10:58Z">
        <w:r>
          <w:rPr>
            <w:rFonts w:hint="default"/>
            <w:color w:val="FF0000"/>
            <w:lang w:val="en-US"/>
          </w:rPr>
          <w:delText>四天：</w:delText>
        </w:r>
      </w:del>
      <w:ins w:id="1481" w:author="M5" w:date="2023-06-03T08:10:59Z">
        <w:r>
          <w:rPr>
            <w:rFonts w:hint="eastAsia"/>
            <w:color w:val="FF0000"/>
            <w:lang w:val="en-US" w:eastAsia="zh-CN"/>
          </w:rPr>
          <w:t>进行</w:t>
        </w:r>
      </w:ins>
      <w:r>
        <w:rPr>
          <w:rFonts w:hint="eastAsia"/>
          <w:color w:val="FF0000"/>
        </w:rPr>
        <w:t>中期检查，主要检查设计方案并了解</w:t>
      </w:r>
      <w:ins w:id="1482" w:author="M5" w:date="2023-06-03T08:14:17Z">
        <w:r>
          <w:rPr>
            <w:rFonts w:hint="eastAsia"/>
            <w:color w:val="FF0000"/>
            <w:lang w:val="en-US" w:eastAsia="zh-CN"/>
          </w:rPr>
          <w:t>上述</w:t>
        </w:r>
      </w:ins>
      <w:r>
        <w:rPr>
          <w:rFonts w:hint="eastAsia"/>
          <w:color w:val="FF0000"/>
        </w:rPr>
        <w:t>任务1的完成度，主要包括</w:t>
      </w:r>
      <w:ins w:id="1483" w:author="M5" w:date="2023-06-03T08:11:27Z">
        <w:r>
          <w:rPr>
            <w:rFonts w:hint="eastAsia"/>
            <w:color w:val="FF0000"/>
            <w:lang w:eastAsia="zh-CN"/>
          </w:rPr>
          <w:t>：</w:t>
        </w:r>
      </w:ins>
    </w:p>
    <w:p>
      <w:pPr>
        <w:pStyle w:val="16"/>
        <w:numPr>
          <w:ilvl w:val="0"/>
          <w:numId w:val="5"/>
        </w:numPr>
        <w:ind w:firstLineChars="0"/>
        <w:rPr>
          <w:b/>
          <w:bCs/>
        </w:rPr>
      </w:pPr>
      <w:del w:id="1484" w:author="M5" w:date="2023-06-03T08:11:17Z">
        <w:r>
          <w:rPr>
            <w:rFonts w:hint="default"/>
            <w:b/>
            <w:bCs/>
            <w:lang w:val="en-US"/>
          </w:rPr>
          <w:delText>外存</w:delText>
        </w:r>
      </w:del>
      <w:ins w:id="1485" w:author="M5" w:date="2023-06-03T08:11:18Z">
        <w:r>
          <w:rPr>
            <w:rFonts w:hint="eastAsia"/>
            <w:b/>
            <w:bCs/>
            <w:lang w:val="en-US" w:eastAsia="zh-CN"/>
          </w:rPr>
          <w:t>磁盘</w:t>
        </w:r>
      </w:ins>
      <w:ins w:id="1486" w:author="M5" w:date="2023-06-03T08:11:19Z">
        <w:r>
          <w:rPr>
            <w:rFonts w:hint="eastAsia"/>
            <w:b/>
            <w:bCs/>
            <w:lang w:val="en-US" w:eastAsia="zh-CN"/>
          </w:rPr>
          <w:t>分区</w:t>
        </w:r>
      </w:ins>
      <w:r>
        <w:rPr>
          <w:rFonts w:hint="eastAsia"/>
          <w:b/>
          <w:bCs/>
        </w:rPr>
        <w:t>管理和空闲分区分配</w:t>
      </w:r>
      <w:ins w:id="1487" w:author="M5" w:date="2023-06-03T08:11:22Z">
        <w:r>
          <w:rPr>
            <w:rFonts w:hint="eastAsia"/>
            <w:b/>
            <w:bCs/>
            <w:lang w:eastAsia="zh-CN"/>
          </w:rPr>
          <w:t>的</w:t>
        </w:r>
      </w:ins>
      <w:ins w:id="1488" w:author="M5" w:date="2023-06-03T08:11:23Z">
        <w:r>
          <w:rPr>
            <w:rFonts w:hint="eastAsia"/>
            <w:b/>
            <w:bCs/>
            <w:lang w:val="en-US" w:eastAsia="zh-CN"/>
          </w:rPr>
          <w:t>设计</w:t>
        </w:r>
      </w:ins>
      <w:r>
        <w:rPr>
          <w:rFonts w:hint="eastAsia"/>
          <w:b/>
          <w:bCs/>
        </w:rPr>
        <w:t>方案</w:t>
      </w:r>
    </w:p>
    <w:p>
      <w:pPr>
        <w:pStyle w:val="16"/>
        <w:numPr>
          <w:ilvl w:val="0"/>
          <w:numId w:val="5"/>
        </w:numPr>
        <w:ind w:firstLineChars="0"/>
        <w:rPr>
          <w:b/>
          <w:bCs/>
        </w:rPr>
      </w:pPr>
      <w:r>
        <w:rPr>
          <w:rFonts w:ascii="Arial" w:hAnsi="Arial" w:cs="Arial"/>
          <w:b/>
          <w:bCs/>
        </w:rPr>
        <w:t>文件逻辑结构</w:t>
      </w:r>
      <w:r>
        <w:rPr>
          <w:rFonts w:hint="eastAsia" w:ascii="Arial" w:hAnsi="Arial" w:cs="Arial"/>
          <w:b/>
          <w:bCs/>
        </w:rPr>
        <w:t>和物理结构方</w:t>
      </w:r>
      <w:ins w:id="1489" w:author="M5" w:date="2023-06-03T08:11:33Z">
        <w:r>
          <w:rPr>
            <w:rFonts w:hint="eastAsia" w:ascii="Arial" w:hAnsi="Arial" w:cs="Arial"/>
            <w:b/>
            <w:bCs/>
            <w:lang w:val="en-US" w:eastAsia="zh-CN"/>
          </w:rPr>
          <w:t>设计</w:t>
        </w:r>
      </w:ins>
      <w:r>
        <w:rPr>
          <w:rFonts w:hint="eastAsia" w:ascii="Arial" w:hAnsi="Arial" w:cs="Arial"/>
          <w:b/>
          <w:bCs/>
        </w:rPr>
        <w:t>案</w:t>
      </w:r>
    </w:p>
    <w:p>
      <w:pPr>
        <w:pStyle w:val="16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目录结构</w:t>
      </w:r>
      <w:ins w:id="1490" w:author="M5" w:date="2023-06-03T08:11:37Z">
        <w:r>
          <w:rPr>
            <w:rFonts w:hint="eastAsia"/>
            <w:b/>
            <w:bCs/>
            <w:lang w:val="en-US" w:eastAsia="zh-CN"/>
          </w:rPr>
          <w:t>设计</w:t>
        </w:r>
      </w:ins>
      <w:r>
        <w:rPr>
          <w:rFonts w:hint="eastAsia"/>
          <w:b/>
          <w:bCs/>
        </w:rPr>
        <w:t>方案</w:t>
      </w:r>
    </w:p>
    <w:p>
      <w:pPr>
        <w:rPr>
          <w:del w:id="1491" w:author="M5" w:date="2023-06-03T08:12:10Z"/>
          <w:color w:val="FF0000"/>
        </w:rPr>
      </w:pPr>
      <w:del w:id="1492" w:author="M5" w:date="2023-06-03T08:12:10Z">
        <w:r>
          <w:rPr>
            <w:rFonts w:hint="eastAsia"/>
            <w:color w:val="FF0000"/>
          </w:rPr>
          <w:delText>第五天：任务1检查，主要检查任务1的完成情况</w:delText>
        </w:r>
      </w:del>
    </w:p>
    <w:p>
      <w:pPr>
        <w:rPr>
          <w:del w:id="1493" w:author="M5" w:date="2023-06-03T08:12:10Z"/>
          <w:color w:val="FF0000"/>
        </w:rPr>
      </w:pPr>
      <w:del w:id="1494" w:author="M5" w:date="2023-06-03T08:12:10Z">
        <w:r>
          <w:rPr>
            <w:rFonts w:hint="eastAsia"/>
            <w:color w:val="FF0000"/>
          </w:rPr>
          <w:delText>第六天：任务2代码学习和方案设计</w:delText>
        </w:r>
      </w:del>
    </w:p>
    <w:p>
      <w:pPr>
        <w:rPr>
          <w:del w:id="1495" w:author="M5" w:date="2023-06-03T08:12:10Z"/>
          <w:color w:val="FF0000"/>
        </w:rPr>
      </w:pPr>
      <w:del w:id="1496" w:author="M5" w:date="2023-06-03T08:12:10Z">
        <w:r>
          <w:rPr>
            <w:rFonts w:hint="eastAsia"/>
            <w:color w:val="FF0000"/>
          </w:rPr>
          <w:delText>第七天：任务2代码实现</w:delText>
        </w:r>
      </w:del>
    </w:p>
    <w:p>
      <w:pPr>
        <w:rPr>
          <w:color w:val="FF0000"/>
        </w:rPr>
      </w:pPr>
      <w:r>
        <w:rPr>
          <w:rFonts w:hint="eastAsia"/>
          <w:color w:val="FF0000"/>
        </w:rPr>
        <w:t>第</w:t>
      </w:r>
      <w:del w:id="1497" w:author="M5" w:date="2023-06-03T08:12:12Z">
        <w:r>
          <w:rPr>
            <w:rFonts w:hint="default"/>
            <w:color w:val="FF0000"/>
            <w:lang w:val="en-US"/>
          </w:rPr>
          <w:delText>八</w:delText>
        </w:r>
      </w:del>
      <w:ins w:id="1498" w:author="M5" w:date="2023-06-03T08:12:12Z">
        <w:r>
          <w:rPr>
            <w:rFonts w:hint="eastAsia"/>
            <w:color w:val="FF0000"/>
            <w:lang w:val="en-US" w:eastAsia="zh-CN"/>
          </w:rPr>
          <w:t>8</w:t>
        </w:r>
      </w:ins>
      <w:r>
        <w:rPr>
          <w:rFonts w:hint="eastAsia"/>
          <w:color w:val="FF0000"/>
        </w:rPr>
        <w:t>天</w:t>
      </w:r>
      <w:del w:id="1499" w:author="M5" w:date="2023-06-03T08:12:14Z">
        <w:r>
          <w:rPr>
            <w:rFonts w:hint="default"/>
            <w:color w:val="FF0000"/>
            <w:lang w:val="en-US"/>
          </w:rPr>
          <w:delText>：</w:delText>
        </w:r>
      </w:del>
      <w:ins w:id="1500" w:author="M5" w:date="2023-06-03T08:12:15Z">
        <w:r>
          <w:rPr>
            <w:rFonts w:hint="eastAsia"/>
            <w:color w:val="FF0000"/>
            <w:lang w:val="en-US" w:eastAsia="zh-CN"/>
          </w:rPr>
          <w:t>进行</w:t>
        </w:r>
      </w:ins>
      <w:r>
        <w:rPr>
          <w:rFonts w:hint="eastAsia"/>
          <w:color w:val="FF0000"/>
        </w:rPr>
        <w:t>任务</w:t>
      </w:r>
      <w:r>
        <w:rPr>
          <w:color w:val="FF0000"/>
        </w:rPr>
        <w:t>2</w:t>
      </w:r>
      <w:r>
        <w:rPr>
          <w:rFonts w:hint="eastAsia"/>
          <w:color w:val="FF0000"/>
        </w:rPr>
        <w:t>检查，主要检查任务</w:t>
      </w:r>
      <w:del w:id="1501" w:author="M5" w:date="2023-06-03T08:15:06Z">
        <w:r>
          <w:rPr>
            <w:rFonts w:hint="default"/>
            <w:color w:val="FF0000"/>
            <w:lang w:val="en-US"/>
          </w:rPr>
          <w:delText>2</w:delText>
        </w:r>
      </w:del>
      <w:ins w:id="1502" w:author="M5" w:date="2023-06-03T08:15:06Z">
        <w:r>
          <w:rPr>
            <w:rFonts w:hint="eastAsia"/>
            <w:color w:val="FF0000"/>
            <w:lang w:val="en-US" w:eastAsia="zh-CN"/>
          </w:rPr>
          <w:t>2</w:t>
        </w:r>
      </w:ins>
      <w:r>
        <w:rPr>
          <w:rFonts w:hint="eastAsia"/>
          <w:color w:val="FF0000"/>
        </w:rPr>
        <w:t>的完成情况</w:t>
      </w:r>
    </w:p>
    <w:p>
      <w:pPr>
        <w:pStyle w:val="4"/>
      </w:pPr>
      <w:r>
        <w:rPr>
          <w:rFonts w:hint="eastAsia"/>
        </w:rPr>
        <w:t>2、项目和报告提交Dead</w:t>
      </w:r>
      <w:r>
        <w:t>line</w:t>
      </w:r>
    </w:p>
    <w:p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02</w:t>
      </w:r>
      <w:del w:id="1503" w:author="M5" w:date="2023-06-03T08:15:17Z">
        <w:r>
          <w:rPr>
            <w:rFonts w:hint="default"/>
            <w:color w:val="FF0000"/>
            <w:lang w:val="en-US"/>
          </w:rPr>
          <w:delText>2</w:delText>
        </w:r>
      </w:del>
      <w:ins w:id="1504" w:author="M5" w:date="2023-06-03T08:15:17Z">
        <w:r>
          <w:rPr>
            <w:rFonts w:hint="eastAsia"/>
            <w:color w:val="FF0000"/>
            <w:lang w:val="en-US" w:eastAsia="zh-CN"/>
          </w:rPr>
          <w:t>3</w:t>
        </w:r>
      </w:ins>
      <w:r>
        <w:rPr>
          <w:rFonts w:hint="eastAsia"/>
          <w:color w:val="FF0000"/>
        </w:rPr>
        <w:t>年？？月？？日？？？？？？点开始课设项目答辩和汇报</w:t>
      </w:r>
    </w:p>
    <w:p>
      <w:pPr>
        <w:rPr>
          <w:color w:val="FF0000"/>
        </w:rPr>
      </w:pPr>
      <w:r>
        <w:rPr>
          <w:color w:val="FF0000"/>
        </w:rPr>
        <w:t>202</w:t>
      </w:r>
      <w:del w:id="1505" w:author="M5" w:date="2023-06-03T08:15:25Z">
        <w:r>
          <w:rPr>
            <w:rFonts w:hint="default"/>
            <w:color w:val="FF0000"/>
            <w:lang w:val="en-US"/>
          </w:rPr>
          <w:delText>2</w:delText>
        </w:r>
      </w:del>
      <w:ins w:id="1506" w:author="M5" w:date="2023-06-03T08:15:25Z">
        <w:r>
          <w:rPr>
            <w:rFonts w:hint="eastAsia"/>
            <w:color w:val="FF0000"/>
            <w:lang w:val="en-US" w:eastAsia="zh-CN"/>
          </w:rPr>
          <w:t>3</w:t>
        </w:r>
      </w:ins>
      <w:r>
        <w:rPr>
          <w:rFonts w:hint="eastAsia"/>
          <w:color w:val="FF0000"/>
        </w:rPr>
        <w:t>年</w:t>
      </w:r>
      <w:del w:id="1507" w:author="M5" w:date="2023-06-03T08:15:48Z">
        <w:r>
          <w:rPr>
            <w:rFonts w:hint="default"/>
            <w:color w:val="FF0000"/>
            <w:lang w:val="en-US"/>
          </w:rPr>
          <w:delText>？？</w:delText>
        </w:r>
      </w:del>
      <w:ins w:id="1508" w:author="M5" w:date="2023-06-03T08:15:48Z">
        <w:r>
          <w:rPr>
            <w:rFonts w:hint="eastAsia"/>
            <w:color w:val="FF0000"/>
            <w:lang w:val="en-US" w:eastAsia="zh-CN"/>
          </w:rPr>
          <w:t>7</w:t>
        </w:r>
      </w:ins>
      <w:r>
        <w:rPr>
          <w:rFonts w:hint="eastAsia"/>
          <w:color w:val="FF0000"/>
        </w:rPr>
        <w:t>月</w:t>
      </w:r>
      <w:del w:id="1509" w:author="M5" w:date="2023-06-03T08:15:50Z">
        <w:r>
          <w:rPr>
            <w:rFonts w:hint="default"/>
            <w:color w:val="FF0000"/>
            <w:lang w:val="en-US"/>
          </w:rPr>
          <w:delText>？？</w:delText>
        </w:r>
      </w:del>
      <w:ins w:id="1510" w:author="M5" w:date="2023-06-03T08:16:16Z">
        <w:r>
          <w:rPr>
            <w:rFonts w:hint="eastAsia"/>
            <w:color w:val="FF0000"/>
            <w:lang w:val="en-US" w:eastAsia="zh-CN"/>
          </w:rPr>
          <w:t>8</w:t>
        </w:r>
      </w:ins>
      <w:r>
        <w:rPr>
          <w:rFonts w:hint="eastAsia"/>
          <w:color w:val="FF0000"/>
        </w:rPr>
        <w:t>日</w:t>
      </w:r>
      <w:ins w:id="1511" w:author="M5" w:date="2023-06-03T08:16:22Z">
        <w:r>
          <w:rPr>
            <w:rFonts w:hint="eastAsia"/>
            <w:color w:val="FF0000"/>
            <w:lang w:val="en-US" w:eastAsia="zh-CN"/>
          </w:rPr>
          <w:t>零</w:t>
        </w:r>
      </w:ins>
      <w:ins w:id="1512" w:author="M5" w:date="2023-06-03T08:16:24Z">
        <w:r>
          <w:rPr>
            <w:rFonts w:hint="eastAsia"/>
            <w:color w:val="FF0000"/>
            <w:lang w:val="en-US" w:eastAsia="zh-CN"/>
          </w:rPr>
          <w:t>点</w:t>
        </w:r>
      </w:ins>
      <w:del w:id="1513" w:author="M5" w:date="2023-06-03T08:15:57Z">
        <w:r>
          <w:rPr>
            <w:rFonts w:hint="default"/>
            <w:color w:val="FF0000"/>
            <w:lang w:val="en-US"/>
          </w:rPr>
          <w:delText>？？？？</w:delText>
        </w:r>
      </w:del>
      <w:r>
        <w:rPr>
          <w:rFonts w:hint="eastAsia"/>
          <w:color w:val="FF0000"/>
        </w:rPr>
        <w:t>前在FTP上提交完整课设代码、代码生成程序和课设报告</w:t>
      </w:r>
    </w:p>
    <w:p>
      <w:pPr>
        <w:pStyle w:val="2"/>
      </w:pPr>
      <w:r>
        <w:rPr>
          <w:rFonts w:hint="eastAsia"/>
        </w:rPr>
        <w:t>四、 课程设计考核说明</w:t>
      </w:r>
    </w:p>
    <w:p>
      <w:pPr>
        <w:spacing w:line="300" w:lineRule="auto"/>
        <w:ind w:firstLine="480" w:firstLineChars="20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课程设计由两个任务构成，其中课设任务1占比8</w:t>
      </w:r>
      <w:r>
        <w:rPr>
          <w:rFonts w:eastAsiaTheme="minorEastAsia"/>
          <w:sz w:val="24"/>
        </w:rPr>
        <w:t>0%</w:t>
      </w:r>
      <w:r>
        <w:rPr>
          <w:rFonts w:hint="eastAsia" w:eastAsiaTheme="minorEastAsia"/>
          <w:sz w:val="24"/>
        </w:rPr>
        <w:t>，课设任务2占比2</w:t>
      </w:r>
      <w:r>
        <w:rPr>
          <w:rFonts w:eastAsiaTheme="minorEastAsia"/>
          <w:sz w:val="24"/>
        </w:rPr>
        <w:t>0%</w:t>
      </w:r>
      <w:r>
        <w:rPr>
          <w:rFonts w:hint="eastAsia" w:eastAsiaTheme="minorEastAsia"/>
          <w:sz w:val="24"/>
        </w:rPr>
        <w:t>。</w:t>
      </w:r>
      <w:ins w:id="1514" w:author="M5" w:date="2023-06-03T08:17:22Z">
        <w:r>
          <w:rPr>
            <w:rFonts w:hint="eastAsia" w:eastAsiaTheme="minorEastAsia"/>
            <w:sz w:val="24"/>
            <w:lang w:val="en-US" w:eastAsia="zh-CN"/>
          </w:rPr>
          <w:t>每个</w:t>
        </w:r>
      </w:ins>
      <w:del w:id="1515" w:author="M5" w:date="2023-06-03T08:17:25Z">
        <w:r>
          <w:rPr>
            <w:rFonts w:hint="default" w:eastAsiaTheme="minorEastAsia"/>
            <w:sz w:val="24"/>
            <w:lang w:val="en-US"/>
          </w:rPr>
          <w:delText>最后</w:delText>
        </w:r>
      </w:del>
      <w:ins w:id="1516" w:author="M5" w:date="2023-06-03T08:17:25Z">
        <w:r>
          <w:rPr>
            <w:rFonts w:hint="eastAsia" w:eastAsiaTheme="minorEastAsia"/>
            <w:sz w:val="24"/>
            <w:lang w:val="en-US" w:eastAsia="zh-CN"/>
          </w:rPr>
          <w:t>任务</w:t>
        </w:r>
      </w:ins>
      <w:ins w:id="1517" w:author="M5" w:date="2023-06-03T08:17:26Z">
        <w:r>
          <w:rPr>
            <w:rFonts w:hint="eastAsia" w:eastAsiaTheme="minorEastAsia"/>
            <w:sz w:val="24"/>
            <w:lang w:val="en-US" w:eastAsia="zh-CN"/>
          </w:rPr>
          <w:t>的</w:t>
        </w:r>
      </w:ins>
      <w:r>
        <w:rPr>
          <w:rFonts w:hint="eastAsia" w:eastAsiaTheme="minorEastAsia"/>
          <w:sz w:val="24"/>
        </w:rPr>
        <w:t>成绩由平时成绩、</w:t>
      </w:r>
      <w:ins w:id="1518" w:author="M5" w:date="2023-06-03T08:17:35Z">
        <w:r>
          <w:rPr>
            <w:rFonts w:hint="eastAsia" w:eastAsiaTheme="minorEastAsia"/>
            <w:sz w:val="24"/>
            <w:lang w:val="en-US" w:eastAsia="zh-CN"/>
          </w:rPr>
          <w:t>课设</w:t>
        </w:r>
      </w:ins>
      <w:del w:id="1519" w:author="M5" w:date="2023-06-03T08:17:34Z">
        <w:r>
          <w:rPr>
            <w:rFonts w:hint="eastAsia" w:eastAsiaTheme="minorEastAsia"/>
            <w:sz w:val="24"/>
          </w:rPr>
          <w:delText>实习</w:delText>
        </w:r>
      </w:del>
      <w:r>
        <w:rPr>
          <w:rFonts w:hint="eastAsia" w:eastAsiaTheme="minorEastAsia"/>
          <w:sz w:val="24"/>
        </w:rPr>
        <w:t>报告和程序验收三部分组成，其中平时成绩占10%（包含</w:t>
      </w:r>
      <w:ins w:id="1520" w:author="M5" w:date="2023-06-03T08:17:56Z">
        <w:r>
          <w:rPr>
            <w:rFonts w:hint="eastAsia" w:eastAsiaTheme="minorEastAsia"/>
            <w:sz w:val="24"/>
            <w:lang w:val="en-US" w:eastAsia="zh-CN"/>
          </w:rPr>
          <w:t>4</w:t>
        </w:r>
      </w:ins>
      <w:del w:id="1521" w:author="M5" w:date="2023-06-03T08:17:56Z">
        <w:r>
          <w:rPr>
            <w:rFonts w:hint="eastAsia" w:eastAsiaTheme="minorEastAsia"/>
            <w:sz w:val="24"/>
          </w:rPr>
          <w:delText>6</w:delText>
        </w:r>
      </w:del>
      <w:r>
        <w:rPr>
          <w:rFonts w:eastAsiaTheme="minorEastAsia"/>
          <w:sz w:val="24"/>
        </w:rPr>
        <w:t>%</w:t>
      </w:r>
      <w:r>
        <w:rPr>
          <w:rFonts w:hint="eastAsia" w:eastAsiaTheme="minorEastAsia"/>
          <w:sz w:val="24"/>
        </w:rPr>
        <w:t>的出勤，</w:t>
      </w:r>
      <w:ins w:id="1522" w:author="M5" w:date="2023-06-03T08:17:58Z">
        <w:r>
          <w:rPr>
            <w:rFonts w:hint="eastAsia" w:eastAsiaTheme="minorEastAsia"/>
            <w:sz w:val="24"/>
            <w:lang w:val="en-US" w:eastAsia="zh-CN"/>
          </w:rPr>
          <w:t>6</w:t>
        </w:r>
      </w:ins>
      <w:del w:id="1523" w:author="M5" w:date="2023-06-03T08:17:51Z">
        <w:r>
          <w:rPr>
            <w:rFonts w:hint="eastAsia" w:eastAsiaTheme="minorEastAsia"/>
            <w:sz w:val="24"/>
          </w:rPr>
          <w:delText>4</w:delText>
        </w:r>
      </w:del>
      <w:r>
        <w:rPr>
          <w:rFonts w:eastAsiaTheme="minorEastAsia"/>
          <w:sz w:val="24"/>
        </w:rPr>
        <w:t>%</w:t>
      </w:r>
      <w:r>
        <w:rPr>
          <w:rFonts w:hint="eastAsia" w:eastAsiaTheme="minorEastAsia"/>
          <w:sz w:val="24"/>
        </w:rPr>
        <w:t>的中期检查），</w:t>
      </w:r>
      <w:del w:id="1524" w:author="M5" w:date="2023-06-03T08:17:08Z">
        <w:r>
          <w:rPr>
            <w:rFonts w:hint="default" w:eastAsiaTheme="minorEastAsia"/>
            <w:sz w:val="24"/>
            <w:lang w:val="en-US"/>
          </w:rPr>
          <w:delText>实习</w:delText>
        </w:r>
      </w:del>
      <w:ins w:id="1525" w:author="M5" w:date="2023-06-03T08:17:08Z">
        <w:r>
          <w:rPr>
            <w:rFonts w:hint="eastAsia" w:eastAsiaTheme="minorEastAsia"/>
            <w:sz w:val="24"/>
            <w:lang w:val="en-US" w:eastAsia="zh-CN"/>
          </w:rPr>
          <w:t>课设</w:t>
        </w:r>
      </w:ins>
      <w:r>
        <w:rPr>
          <w:rFonts w:hint="eastAsia" w:eastAsiaTheme="minorEastAsia"/>
          <w:sz w:val="24"/>
        </w:rPr>
        <w:t>报告占30%，程序验收占60%。</w:t>
      </w:r>
    </w:p>
    <w:p>
      <w:pPr>
        <w:pStyle w:val="2"/>
      </w:pPr>
      <w:r>
        <w:rPr>
          <w:rFonts w:hint="eastAsia"/>
        </w:rPr>
        <w:t>五、 评分标准</w:t>
      </w:r>
    </w:p>
    <w:p>
      <w:pPr>
        <w:pStyle w:val="18"/>
        <w:spacing w:after="156"/>
        <w:ind w:firstLine="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（1）设计方案合理可行，需完全使用操作系统中的系统调用；</w:t>
      </w:r>
    </w:p>
    <w:p>
      <w:pPr>
        <w:pStyle w:val="18"/>
        <w:spacing w:after="156"/>
        <w:ind w:firstLine="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（2）代码思路清晰明确，程序正确，结构优美，注释完整，命名规范，能够实现所有的命令。</w:t>
      </w:r>
    </w:p>
    <w:p>
      <w:pPr>
        <w:pStyle w:val="18"/>
        <w:spacing w:after="156"/>
        <w:ind w:firstLine="0" w:firstLineChars="0"/>
        <w:rPr>
          <w:rFonts w:eastAsiaTheme="minorEastAsia"/>
          <w:sz w:val="24"/>
        </w:rPr>
      </w:pPr>
      <w:r>
        <w:rPr>
          <w:rFonts w:hint="eastAsia" w:eastAsiaTheme="minorEastAsia"/>
          <w:sz w:val="24"/>
        </w:rPr>
        <w:t>（3）设计报告包括了设计说明、实现流程图，代码简单分析和结果说明等，撰写图文逻辑清晰。</w:t>
      </w:r>
    </w:p>
    <w:tbl>
      <w:tblPr>
        <w:tblStyle w:val="19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571"/>
        <w:gridCol w:w="1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908" w:type="dxa"/>
            <w:shd w:val="clear" w:color="auto" w:fill="auto"/>
          </w:tcPr>
          <w:p>
            <w:pPr>
              <w:spacing w:line="300" w:lineRule="auto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评分项目</w:t>
            </w:r>
          </w:p>
        </w:tc>
        <w:tc>
          <w:tcPr>
            <w:tcW w:w="5571" w:type="dxa"/>
            <w:shd w:val="clear" w:color="auto" w:fill="auto"/>
          </w:tcPr>
          <w:p>
            <w:pPr>
              <w:spacing w:line="300" w:lineRule="auto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评分标准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b/>
                <w:bCs/>
                <w:kern w:val="0"/>
                <w:sz w:val="20"/>
                <w:szCs w:val="22"/>
              </w:rPr>
            </w:pPr>
            <w:r>
              <w:rPr>
                <w:rFonts w:hint="eastAsia"/>
                <w:b/>
                <w:bCs/>
                <w:kern w:val="0"/>
                <w:sz w:val="20"/>
                <w:szCs w:val="22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908" w:type="dxa"/>
            <w:vMerge w:val="restart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源程序情况</w:t>
            </w:r>
          </w:p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（共60分）</w:t>
            </w:r>
          </w:p>
        </w:tc>
        <w:tc>
          <w:tcPr>
            <w:tcW w:w="557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del w:id="1526" w:author="M5" w:date="2023-06-03T08:19:23Z">
              <w:r>
                <w:rPr>
                  <w:rFonts w:hint="eastAsia"/>
                  <w:kern w:val="0"/>
                  <w:sz w:val="20"/>
                  <w:szCs w:val="22"/>
                </w:rPr>
                <w:delText>代码思路清晰明确，</w:delText>
              </w:r>
            </w:del>
            <w:r>
              <w:rPr>
                <w:kern w:val="0"/>
                <w:sz w:val="20"/>
                <w:szCs w:val="21"/>
              </w:rPr>
              <w:t>程序</w:t>
            </w:r>
            <w:ins w:id="1527" w:author="M5" w:date="2023-06-03T08:19:19Z">
              <w:r>
                <w:rPr>
                  <w:rFonts w:hint="eastAsia"/>
                  <w:kern w:val="0"/>
                  <w:sz w:val="20"/>
                  <w:szCs w:val="22"/>
                </w:rPr>
                <w:t>清晰</w:t>
              </w:r>
            </w:ins>
            <w:r>
              <w:rPr>
                <w:kern w:val="0"/>
                <w:sz w:val="20"/>
                <w:szCs w:val="21"/>
              </w:rPr>
              <w:t>正确、</w:t>
            </w:r>
            <w:r>
              <w:rPr>
                <w:rFonts w:hint="eastAsia"/>
                <w:kern w:val="0"/>
                <w:sz w:val="20"/>
                <w:szCs w:val="21"/>
              </w:rPr>
              <w:t>结构</w:t>
            </w:r>
            <w:r>
              <w:rPr>
                <w:kern w:val="0"/>
                <w:sz w:val="20"/>
                <w:szCs w:val="21"/>
              </w:rPr>
              <w:t>优美</w:t>
            </w:r>
            <w:del w:id="1528" w:author="M5" w:date="2023-06-03T08:19:30Z">
              <w:r>
                <w:rPr>
                  <w:kern w:val="0"/>
                  <w:sz w:val="20"/>
                  <w:szCs w:val="21"/>
                </w:rPr>
                <w:delText>、</w:delText>
              </w:r>
            </w:del>
            <w:del w:id="1529" w:author="M5" w:date="2023-06-03T08:19:30Z">
              <w:r>
                <w:rPr>
                  <w:rFonts w:hint="eastAsia"/>
                  <w:kern w:val="0"/>
                  <w:sz w:val="20"/>
                  <w:szCs w:val="21"/>
                </w:rPr>
                <w:delText>注释完整</w:delText>
              </w:r>
            </w:del>
            <w:del w:id="1530" w:author="M5" w:date="2023-06-03T08:19:30Z">
              <w:r>
                <w:rPr>
                  <w:kern w:val="0"/>
                  <w:sz w:val="20"/>
                  <w:szCs w:val="21"/>
                </w:rPr>
                <w:delText>，命名</w:delText>
              </w:r>
            </w:del>
            <w:r>
              <w:rPr>
                <w:kern w:val="0"/>
                <w:sz w:val="20"/>
                <w:szCs w:val="21"/>
              </w:rPr>
              <w:t>规范</w:t>
            </w:r>
            <w:r>
              <w:rPr>
                <w:rFonts w:hint="eastAsia"/>
                <w:kern w:val="0"/>
                <w:sz w:val="20"/>
                <w:szCs w:val="22"/>
              </w:rPr>
              <w:t>，</w:t>
            </w:r>
            <w:r>
              <w:rPr>
                <w:kern w:val="0"/>
                <w:sz w:val="20"/>
                <w:szCs w:val="22"/>
              </w:rPr>
              <w:t>能够实现所有的命令。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56-60分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908" w:type="dxa"/>
            <w:vMerge w:val="continue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</w:p>
        </w:tc>
        <w:tc>
          <w:tcPr>
            <w:tcW w:w="5571" w:type="dxa"/>
            <w:shd w:val="clear" w:color="auto" w:fill="auto"/>
            <w:vAlign w:val="top"/>
          </w:tcPr>
          <w:p>
            <w:pPr>
              <w:spacing w:line="300" w:lineRule="auto"/>
              <w:rPr>
                <w:rFonts w:ascii="Times New Roman" w:hAnsi="Times New Roman" w:eastAsia="宋体" w:cs="Times New Roman"/>
                <w:kern w:val="0"/>
                <w:sz w:val="20"/>
                <w:szCs w:val="22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</w:rPr>
              <w:t>程序</w:t>
            </w:r>
            <w:ins w:id="1531" w:author="M5" w:date="2023-06-03T08:20:08Z">
              <w:r>
                <w:rPr>
                  <w:rFonts w:hint="eastAsia"/>
                  <w:kern w:val="0"/>
                  <w:sz w:val="20"/>
                  <w:szCs w:val="21"/>
                  <w:lang w:val="en-US" w:eastAsia="zh-CN"/>
                </w:rPr>
                <w:t>较为</w:t>
              </w:r>
            </w:ins>
            <w:r>
              <w:rPr>
                <w:rFonts w:hint="eastAsia"/>
                <w:kern w:val="0"/>
                <w:sz w:val="20"/>
                <w:szCs w:val="22"/>
              </w:rPr>
              <w:t>清晰</w:t>
            </w:r>
            <w:r>
              <w:rPr>
                <w:kern w:val="0"/>
                <w:sz w:val="20"/>
                <w:szCs w:val="21"/>
              </w:rPr>
              <w:t>正确、</w:t>
            </w:r>
            <w:r>
              <w:rPr>
                <w:rFonts w:hint="eastAsia"/>
                <w:kern w:val="0"/>
                <w:sz w:val="20"/>
                <w:szCs w:val="21"/>
              </w:rPr>
              <w:t>结构</w:t>
            </w:r>
            <w:ins w:id="1532" w:author="M5" w:date="2023-06-03T08:20:11Z">
              <w:r>
                <w:rPr>
                  <w:rFonts w:hint="eastAsia"/>
                  <w:kern w:val="0"/>
                  <w:sz w:val="20"/>
                  <w:szCs w:val="21"/>
                  <w:lang w:val="en-US" w:eastAsia="zh-CN"/>
                </w:rPr>
                <w:t>较为</w:t>
              </w:r>
            </w:ins>
            <w:r>
              <w:rPr>
                <w:kern w:val="0"/>
                <w:sz w:val="20"/>
                <w:szCs w:val="21"/>
              </w:rPr>
              <w:t>优美规范</w:t>
            </w:r>
            <w:r>
              <w:rPr>
                <w:rFonts w:hint="eastAsia"/>
                <w:kern w:val="0"/>
                <w:sz w:val="20"/>
                <w:szCs w:val="22"/>
              </w:rPr>
              <w:t>，</w:t>
            </w:r>
            <w:r>
              <w:rPr>
                <w:kern w:val="0"/>
                <w:sz w:val="20"/>
                <w:szCs w:val="22"/>
              </w:rPr>
              <w:t>能够实现所有的命令</w:t>
            </w:r>
            <w:ins w:id="1533" w:author="M5" w:date="2023-06-03T08:20:19Z">
              <w:r>
                <w:rPr>
                  <w:rFonts w:hint="eastAsia"/>
                  <w:kern w:val="0"/>
                  <w:sz w:val="20"/>
                  <w:szCs w:val="22"/>
                  <w:lang w:eastAsia="zh-CN"/>
                </w:rPr>
                <w:t>，</w:t>
              </w:r>
            </w:ins>
            <w:ins w:id="1534" w:author="M5" w:date="2023-06-03T08:20:20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有</w:t>
              </w:r>
            </w:ins>
            <w:ins w:id="1535" w:author="M5" w:date="2023-06-03T08:20:25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少量</w:t>
              </w:r>
            </w:ins>
            <w:ins w:id="1536" w:author="M5" w:date="2023-06-03T08:20:27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Bug</w:t>
              </w:r>
            </w:ins>
            <w:r>
              <w:rPr>
                <w:kern w:val="0"/>
                <w:sz w:val="20"/>
                <w:szCs w:val="22"/>
              </w:rPr>
              <w:t>。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51-55分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908" w:type="dxa"/>
            <w:vMerge w:val="continue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  <w:highlight w:val="yellow"/>
              </w:rPr>
            </w:pPr>
          </w:p>
        </w:tc>
        <w:tc>
          <w:tcPr>
            <w:tcW w:w="557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ins w:id="1537" w:author="M5" w:date="2023-06-03T08:20:45Z">
              <w:r>
                <w:rPr>
                  <w:kern w:val="0"/>
                  <w:sz w:val="20"/>
                  <w:szCs w:val="21"/>
                </w:rPr>
                <w:t>程序</w:t>
              </w:r>
            </w:ins>
            <w:ins w:id="1538" w:author="M5" w:date="2023-06-03T08:20:48Z">
              <w:r>
                <w:rPr>
                  <w:rFonts w:hint="eastAsia"/>
                  <w:kern w:val="0"/>
                  <w:sz w:val="20"/>
                  <w:szCs w:val="21"/>
                  <w:lang w:val="en-US" w:eastAsia="zh-CN"/>
                </w:rPr>
                <w:t>基本</w:t>
              </w:r>
            </w:ins>
            <w:ins w:id="1539" w:author="M5" w:date="2023-06-03T08:20:45Z">
              <w:r>
                <w:rPr>
                  <w:rFonts w:hint="eastAsia"/>
                  <w:kern w:val="0"/>
                  <w:sz w:val="20"/>
                  <w:szCs w:val="22"/>
                </w:rPr>
                <w:t>清晰</w:t>
              </w:r>
            </w:ins>
            <w:ins w:id="1540" w:author="M5" w:date="2023-06-03T08:20:45Z">
              <w:r>
                <w:rPr>
                  <w:kern w:val="0"/>
                  <w:sz w:val="20"/>
                  <w:szCs w:val="21"/>
                </w:rPr>
                <w:t>正确、</w:t>
              </w:r>
            </w:ins>
            <w:ins w:id="1541" w:author="M5" w:date="2023-06-03T08:20:45Z">
              <w:r>
                <w:rPr>
                  <w:rFonts w:hint="eastAsia"/>
                  <w:kern w:val="0"/>
                  <w:sz w:val="20"/>
                  <w:szCs w:val="21"/>
                </w:rPr>
                <w:t>结构</w:t>
              </w:r>
            </w:ins>
            <w:ins w:id="1542" w:author="M5" w:date="2023-06-03T08:20:53Z">
              <w:r>
                <w:rPr>
                  <w:rFonts w:hint="eastAsia"/>
                  <w:kern w:val="0"/>
                  <w:sz w:val="20"/>
                  <w:szCs w:val="21"/>
                  <w:lang w:val="en-US" w:eastAsia="zh-CN"/>
                </w:rPr>
                <w:t>基本</w:t>
              </w:r>
            </w:ins>
            <w:ins w:id="1543" w:author="M5" w:date="2023-06-03T08:20:45Z">
              <w:r>
                <w:rPr>
                  <w:kern w:val="0"/>
                  <w:sz w:val="20"/>
                  <w:szCs w:val="21"/>
                </w:rPr>
                <w:t>优美规范</w:t>
              </w:r>
            </w:ins>
            <w:ins w:id="1544" w:author="M5" w:date="2023-06-03T08:20:45Z">
              <w:r>
                <w:rPr>
                  <w:rFonts w:hint="eastAsia"/>
                  <w:kern w:val="0"/>
                  <w:sz w:val="20"/>
                  <w:szCs w:val="22"/>
                </w:rPr>
                <w:t>，</w:t>
              </w:r>
            </w:ins>
            <w:ins w:id="1545" w:author="M5" w:date="2023-06-03T08:20:45Z">
              <w:r>
                <w:rPr>
                  <w:kern w:val="0"/>
                  <w:sz w:val="20"/>
                  <w:szCs w:val="22"/>
                </w:rPr>
                <w:t>能够实现所有的命令</w:t>
              </w:r>
            </w:ins>
            <w:ins w:id="1546" w:author="M5" w:date="2023-06-03T08:21:10Z">
              <w:r>
                <w:rPr>
                  <w:rFonts w:hint="eastAsia"/>
                  <w:kern w:val="0"/>
                  <w:sz w:val="20"/>
                  <w:szCs w:val="22"/>
                  <w:lang w:eastAsia="zh-CN"/>
                </w:rPr>
                <w:t>，</w:t>
              </w:r>
            </w:ins>
            <w:ins w:id="1547" w:author="M5" w:date="2023-06-03T08:21:13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有</w:t>
              </w:r>
            </w:ins>
            <w:ins w:id="1548" w:author="M5" w:date="2023-06-03T08:21:15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较多</w:t>
              </w:r>
            </w:ins>
            <w:ins w:id="1549" w:author="M5" w:date="2023-06-03T08:21:17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Bug</w:t>
              </w:r>
            </w:ins>
            <w:ins w:id="1550" w:author="M5" w:date="2023-06-03T08:20:45Z">
              <w:r>
                <w:rPr>
                  <w:kern w:val="0"/>
                  <w:sz w:val="20"/>
                  <w:szCs w:val="22"/>
                </w:rPr>
                <w:t>。</w:t>
              </w:r>
            </w:ins>
            <w:del w:id="1551" w:author="M5" w:date="2023-06-03T08:20:45Z">
              <w:r>
                <w:rPr>
                  <w:rFonts w:hint="eastAsia"/>
                  <w:kern w:val="0"/>
                  <w:sz w:val="20"/>
                  <w:szCs w:val="22"/>
                </w:rPr>
                <w:delText>代码思路</w:delText>
              </w:r>
            </w:del>
            <w:del w:id="1552" w:author="M5" w:date="2023-06-03T08:20:45Z">
              <w:r>
                <w:rPr>
                  <w:rFonts w:hint="default"/>
                  <w:kern w:val="0"/>
                  <w:sz w:val="20"/>
                  <w:szCs w:val="22"/>
                  <w:lang w:val="en-US"/>
                </w:rPr>
                <w:delText>较</w:delText>
              </w:r>
            </w:del>
            <w:del w:id="1553" w:author="M5" w:date="2023-06-03T08:20:45Z">
              <w:r>
                <w:rPr>
                  <w:rFonts w:hint="eastAsia"/>
                  <w:kern w:val="0"/>
                  <w:sz w:val="20"/>
                  <w:szCs w:val="22"/>
                </w:rPr>
                <w:delText>合理，</w:delText>
              </w:r>
            </w:del>
            <w:del w:id="1554" w:author="M5" w:date="2023-06-03T08:20:45Z">
              <w:r>
                <w:rPr>
                  <w:rFonts w:hint="eastAsia"/>
                  <w:kern w:val="0"/>
                  <w:sz w:val="20"/>
                  <w:szCs w:val="21"/>
                </w:rPr>
                <w:delText>结构</w:delText>
              </w:r>
            </w:del>
            <w:del w:id="1555" w:author="M5" w:date="2023-06-03T08:20:45Z">
              <w:r>
                <w:rPr>
                  <w:kern w:val="0"/>
                  <w:sz w:val="20"/>
                  <w:szCs w:val="21"/>
                </w:rPr>
                <w:delText>正确</w:delText>
              </w:r>
            </w:del>
            <w:del w:id="1556" w:author="M5" w:date="2023-06-03T08:20:45Z">
              <w:r>
                <w:rPr>
                  <w:rFonts w:hint="eastAsia"/>
                  <w:kern w:val="0"/>
                  <w:sz w:val="20"/>
                  <w:szCs w:val="21"/>
                </w:rPr>
                <w:delText>，实现</w:delText>
              </w:r>
            </w:del>
            <w:del w:id="1557" w:author="M5" w:date="2023-06-03T08:20:45Z">
              <w:r>
                <w:rPr>
                  <w:kern w:val="0"/>
                  <w:sz w:val="20"/>
                  <w:szCs w:val="21"/>
                </w:rPr>
                <w:delText>了基本命令，</w:delText>
              </w:r>
            </w:del>
            <w:del w:id="1558" w:author="M5" w:date="2023-06-03T08:18:43Z">
              <w:r>
                <w:rPr>
                  <w:kern w:val="0"/>
                  <w:sz w:val="20"/>
                  <w:szCs w:val="21"/>
                </w:rPr>
                <w:delText>没有实现import</w:delText>
              </w:r>
            </w:del>
            <w:del w:id="1559" w:author="M5" w:date="2023-06-03T08:18:43Z">
              <w:r>
                <w:rPr>
                  <w:rFonts w:hint="eastAsia"/>
                  <w:kern w:val="0"/>
                  <w:sz w:val="20"/>
                  <w:szCs w:val="21"/>
                </w:rPr>
                <w:delText>和export命令</w:delText>
              </w:r>
            </w:del>
            <w:del w:id="1560" w:author="M5" w:date="2023-06-03T08:18:43Z">
              <w:r>
                <w:rPr>
                  <w:rFonts w:hint="eastAsia"/>
                  <w:kern w:val="0"/>
                  <w:sz w:val="20"/>
                  <w:szCs w:val="22"/>
                </w:rPr>
                <w:delText>，</w:delText>
              </w:r>
            </w:del>
            <w:del w:id="1561" w:author="M5" w:date="2023-06-03T08:18:43Z">
              <w:r>
                <w:rPr>
                  <w:kern w:val="0"/>
                  <w:sz w:val="20"/>
                  <w:szCs w:val="22"/>
                </w:rPr>
                <w:delText>没有实现</w:delText>
              </w:r>
            </w:del>
            <w:del w:id="1562" w:author="M5" w:date="2023-06-03T08:18:43Z">
              <w:r>
                <w:rPr>
                  <w:rFonts w:hint="eastAsia"/>
                  <w:kern w:val="0"/>
                  <w:sz w:val="20"/>
                  <w:szCs w:val="22"/>
                </w:rPr>
                <w:delText>文件</w:delText>
              </w:r>
            </w:del>
            <w:del w:id="1563" w:author="M5" w:date="2023-06-03T08:18:43Z">
              <w:r>
                <w:rPr>
                  <w:kern w:val="0"/>
                  <w:sz w:val="20"/>
                  <w:szCs w:val="22"/>
                </w:rPr>
                <w:delText>的</w:delText>
              </w:r>
            </w:del>
            <w:del w:id="1564" w:author="M5" w:date="2023-06-03T08:18:43Z">
              <w:r>
                <w:rPr>
                  <w:rFonts w:hint="eastAsia"/>
                  <w:kern w:val="0"/>
                  <w:sz w:val="20"/>
                  <w:szCs w:val="22"/>
                </w:rPr>
                <w:delText>进程</w:delText>
              </w:r>
            </w:del>
            <w:del w:id="1565" w:author="M5" w:date="2023-06-03T08:18:43Z">
              <w:r>
                <w:rPr>
                  <w:kern w:val="0"/>
                  <w:sz w:val="20"/>
                  <w:szCs w:val="22"/>
                </w:rPr>
                <w:delText>同步操作</w:delText>
              </w:r>
            </w:del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4</w:t>
            </w:r>
            <w:ins w:id="1566" w:author="M5" w:date="2023-06-03T08:20:58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0</w:t>
              </w:r>
            </w:ins>
            <w:del w:id="1567" w:author="M5" w:date="2023-06-03T08:20:58Z">
              <w:r>
                <w:rPr>
                  <w:rFonts w:hint="eastAsia"/>
                  <w:kern w:val="0"/>
                  <w:sz w:val="20"/>
                  <w:szCs w:val="22"/>
                </w:rPr>
                <w:delText>5</w:delText>
              </w:r>
            </w:del>
            <w:r>
              <w:rPr>
                <w:rFonts w:hint="eastAsia"/>
                <w:kern w:val="0"/>
                <w:sz w:val="20"/>
                <w:szCs w:val="22"/>
              </w:rPr>
              <w:t>-50分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908" w:type="dxa"/>
            <w:vMerge w:val="continue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  <w:highlight w:val="yellow"/>
              </w:rPr>
            </w:pPr>
          </w:p>
        </w:tc>
        <w:tc>
          <w:tcPr>
            <w:tcW w:w="557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代码结构</w:t>
            </w:r>
            <w:del w:id="1568" w:author="M5" w:date="2023-06-03T08:22:46Z">
              <w:r>
                <w:rPr>
                  <w:rFonts w:hint="default"/>
                  <w:kern w:val="0"/>
                  <w:sz w:val="20"/>
                  <w:szCs w:val="22"/>
                  <w:lang w:val="en-US"/>
                </w:rPr>
                <w:delText>较为</w:delText>
              </w:r>
            </w:del>
            <w:ins w:id="1569" w:author="M5" w:date="2023-06-03T08:22:46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基本</w:t>
              </w:r>
            </w:ins>
            <w:r>
              <w:rPr>
                <w:kern w:val="0"/>
                <w:sz w:val="20"/>
                <w:szCs w:val="22"/>
              </w:rPr>
              <w:t>完善，</w:t>
            </w:r>
            <w:del w:id="1570" w:author="M5" w:date="2023-06-03T08:22:10Z">
              <w:r>
                <w:rPr>
                  <w:kern w:val="0"/>
                  <w:sz w:val="20"/>
                  <w:szCs w:val="22"/>
                </w:rPr>
                <w:delText>只实现了基本</w:delText>
              </w:r>
            </w:del>
            <w:r>
              <w:rPr>
                <w:kern w:val="0"/>
                <w:sz w:val="20"/>
                <w:szCs w:val="22"/>
              </w:rPr>
              <w:t>命令</w:t>
            </w:r>
            <w:ins w:id="1571" w:author="M5" w:date="2023-06-03T08:22:12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实现</w:t>
              </w:r>
            </w:ins>
            <w:ins w:id="1572" w:author="M5" w:date="2023-06-03T08:22:14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不全</w:t>
              </w:r>
              <w:bookmarkStart w:id="0" w:name="_GoBack"/>
              <w:bookmarkEnd w:id="0"/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面，</w:t>
              </w:r>
            </w:ins>
            <w:ins w:id="1573" w:author="M5" w:date="2023-06-03T08:23:05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有</w:t>
              </w:r>
            </w:ins>
            <w:ins w:id="1574" w:author="M5" w:date="2023-06-03T08:23:06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很多</w:t>
              </w:r>
            </w:ins>
            <w:ins w:id="1575" w:author="M5" w:date="2023-06-03T08:22:50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Bug</w:t>
              </w:r>
            </w:ins>
            <w:r>
              <w:rPr>
                <w:kern w:val="0"/>
                <w:sz w:val="20"/>
                <w:szCs w:val="22"/>
              </w:rPr>
              <w:t>。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4</w:t>
            </w:r>
            <w:ins w:id="1576" w:author="M5" w:date="2023-06-03T08:21:54Z">
              <w:r>
                <w:rPr>
                  <w:rFonts w:hint="eastAsia"/>
                  <w:kern w:val="0"/>
                  <w:sz w:val="20"/>
                  <w:szCs w:val="22"/>
                  <w:lang w:val="en-US" w:eastAsia="zh-CN"/>
                </w:rPr>
                <w:t>0</w:t>
              </w:r>
            </w:ins>
            <w:del w:id="1577" w:author="M5" w:date="2023-06-03T08:21:54Z">
              <w:r>
                <w:rPr>
                  <w:rFonts w:hint="eastAsia"/>
                  <w:kern w:val="0"/>
                  <w:sz w:val="20"/>
                  <w:szCs w:val="22"/>
                </w:rPr>
                <w:delText>4</w:delText>
              </w:r>
            </w:del>
            <w:r>
              <w:rPr>
                <w:rFonts w:hint="eastAsia"/>
                <w:kern w:val="0"/>
                <w:sz w:val="20"/>
                <w:szCs w:val="22"/>
              </w:rPr>
              <w:t>分以下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908" w:type="dxa"/>
            <w:vMerge w:val="restart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设计报告情况</w:t>
            </w:r>
          </w:p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（共30分）</w:t>
            </w:r>
          </w:p>
        </w:tc>
        <w:tc>
          <w:tcPr>
            <w:tcW w:w="557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设计报告包括了详细的设计方案介绍，所有</w:t>
            </w:r>
            <w:r>
              <w:rPr>
                <w:kern w:val="0"/>
                <w:sz w:val="20"/>
                <w:szCs w:val="21"/>
              </w:rPr>
              <w:t>的命令</w:t>
            </w:r>
            <w:r>
              <w:rPr>
                <w:rFonts w:hint="eastAsia"/>
                <w:kern w:val="0"/>
                <w:sz w:val="20"/>
                <w:szCs w:val="21"/>
              </w:rPr>
              <w:t>说明、命令流程图、代码</w:t>
            </w:r>
            <w:r>
              <w:rPr>
                <w:kern w:val="0"/>
                <w:sz w:val="20"/>
                <w:szCs w:val="21"/>
              </w:rPr>
              <w:t>简单分析和</w:t>
            </w:r>
            <w:r>
              <w:rPr>
                <w:rFonts w:hint="eastAsia"/>
                <w:kern w:val="0"/>
                <w:sz w:val="20"/>
                <w:szCs w:val="21"/>
              </w:rPr>
              <w:t>结果</w:t>
            </w:r>
            <w:r>
              <w:rPr>
                <w:kern w:val="0"/>
                <w:sz w:val="20"/>
                <w:szCs w:val="21"/>
              </w:rPr>
              <w:t>说明</w:t>
            </w:r>
            <w:r>
              <w:rPr>
                <w:rFonts w:hint="eastAsia"/>
                <w:kern w:val="0"/>
                <w:sz w:val="20"/>
                <w:szCs w:val="21"/>
              </w:rPr>
              <w:t>都</w:t>
            </w:r>
            <w:r>
              <w:rPr>
                <w:kern w:val="0"/>
                <w:sz w:val="20"/>
                <w:szCs w:val="21"/>
              </w:rPr>
              <w:t>非常完善。</w:t>
            </w:r>
          </w:p>
        </w:tc>
        <w:tc>
          <w:tcPr>
            <w:tcW w:w="1321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26-30分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08" w:type="dxa"/>
            <w:vMerge w:val="continue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</w:p>
        </w:tc>
        <w:tc>
          <w:tcPr>
            <w:tcW w:w="557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设计报告包括了较为详细的设计方案介绍，所有</w:t>
            </w:r>
            <w:r>
              <w:rPr>
                <w:kern w:val="0"/>
                <w:sz w:val="20"/>
                <w:szCs w:val="21"/>
              </w:rPr>
              <w:t>的</w:t>
            </w:r>
            <w:r>
              <w:rPr>
                <w:rFonts w:hint="eastAsia"/>
                <w:kern w:val="0"/>
                <w:sz w:val="20"/>
                <w:szCs w:val="21"/>
              </w:rPr>
              <w:t>命令</w:t>
            </w:r>
            <w:r>
              <w:rPr>
                <w:kern w:val="0"/>
                <w:sz w:val="20"/>
                <w:szCs w:val="21"/>
              </w:rPr>
              <w:t>说明，</w:t>
            </w:r>
            <w:r>
              <w:rPr>
                <w:rFonts w:hint="eastAsia"/>
                <w:kern w:val="0"/>
                <w:sz w:val="20"/>
                <w:szCs w:val="21"/>
              </w:rPr>
              <w:t>命令</w:t>
            </w:r>
            <w:r>
              <w:rPr>
                <w:kern w:val="0"/>
                <w:sz w:val="20"/>
                <w:szCs w:val="21"/>
              </w:rPr>
              <w:t>流程图较</w:t>
            </w:r>
            <w:r>
              <w:rPr>
                <w:rFonts w:hint="eastAsia"/>
                <w:kern w:val="0"/>
                <w:sz w:val="20"/>
                <w:szCs w:val="21"/>
              </w:rPr>
              <w:t>为</w:t>
            </w:r>
            <w:r>
              <w:rPr>
                <w:kern w:val="0"/>
                <w:sz w:val="20"/>
                <w:szCs w:val="21"/>
              </w:rPr>
              <w:t>完善，</w:t>
            </w:r>
            <w:r>
              <w:rPr>
                <w:rFonts w:hint="eastAsia"/>
                <w:kern w:val="0"/>
                <w:sz w:val="20"/>
                <w:szCs w:val="21"/>
              </w:rPr>
              <w:t>代码</w:t>
            </w:r>
            <w:r>
              <w:rPr>
                <w:kern w:val="0"/>
                <w:sz w:val="20"/>
                <w:szCs w:val="21"/>
              </w:rPr>
              <w:t>分析和结果说明较为完善。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21-25分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08" w:type="dxa"/>
            <w:vMerge w:val="continue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</w:p>
        </w:tc>
        <w:tc>
          <w:tcPr>
            <w:tcW w:w="557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设计报告中设计方案介绍，</w:t>
            </w:r>
            <w:r>
              <w:rPr>
                <w:kern w:val="0"/>
                <w:sz w:val="20"/>
                <w:szCs w:val="21"/>
              </w:rPr>
              <w:t>命令说明，流程图</w:t>
            </w:r>
            <w:r>
              <w:rPr>
                <w:rFonts w:hint="eastAsia"/>
                <w:kern w:val="0"/>
                <w:sz w:val="20"/>
                <w:szCs w:val="21"/>
              </w:rPr>
              <w:t>，</w:t>
            </w:r>
            <w:r>
              <w:rPr>
                <w:kern w:val="0"/>
                <w:sz w:val="20"/>
                <w:szCs w:val="21"/>
              </w:rPr>
              <w:t>代码分析和结果说明都不是特别完善，但是每部分都有。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15-20分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908" w:type="dxa"/>
            <w:vMerge w:val="continue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</w:p>
        </w:tc>
        <w:tc>
          <w:tcPr>
            <w:tcW w:w="557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设计报告中设计方案介绍，</w:t>
            </w:r>
            <w:r>
              <w:rPr>
                <w:kern w:val="0"/>
                <w:sz w:val="20"/>
                <w:szCs w:val="21"/>
              </w:rPr>
              <w:t>命令说明，流程图，代码分析和结果说明</w:t>
            </w:r>
            <w:r>
              <w:rPr>
                <w:rFonts w:hint="eastAsia"/>
                <w:kern w:val="0"/>
                <w:sz w:val="20"/>
                <w:szCs w:val="21"/>
              </w:rPr>
              <w:t>五</w:t>
            </w:r>
            <w:r>
              <w:rPr>
                <w:kern w:val="0"/>
                <w:sz w:val="20"/>
                <w:szCs w:val="21"/>
              </w:rPr>
              <w:t>个模块都不完善，并且</w:t>
            </w:r>
            <w:r>
              <w:rPr>
                <w:rFonts w:hint="eastAsia"/>
                <w:kern w:val="0"/>
                <w:sz w:val="20"/>
                <w:szCs w:val="21"/>
              </w:rPr>
              <w:t>有缺失</w:t>
            </w:r>
            <w:r>
              <w:rPr>
                <w:kern w:val="0"/>
                <w:sz w:val="20"/>
                <w:szCs w:val="21"/>
              </w:rPr>
              <w:t>。</w:t>
            </w:r>
          </w:p>
        </w:tc>
        <w:tc>
          <w:tcPr>
            <w:tcW w:w="1321" w:type="dxa"/>
            <w:shd w:val="clear" w:color="auto" w:fill="auto"/>
          </w:tcPr>
          <w:p>
            <w:pPr>
              <w:spacing w:line="300" w:lineRule="auto"/>
              <w:rPr>
                <w:kern w:val="0"/>
                <w:sz w:val="20"/>
                <w:szCs w:val="22"/>
              </w:rPr>
            </w:pPr>
            <w:r>
              <w:rPr>
                <w:rFonts w:hint="eastAsia"/>
                <w:kern w:val="0"/>
                <w:sz w:val="20"/>
                <w:szCs w:val="22"/>
              </w:rPr>
              <w:t>15分以下</w:t>
            </w:r>
          </w:p>
        </w:tc>
      </w:tr>
    </w:tbl>
    <w:p/>
    <w:sectPr>
      <w:pgSz w:w="11906" w:h="16838"/>
      <w:pgMar w:top="1440" w:right="1800" w:bottom="127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PingFang SC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43893"/>
    <w:multiLevelType w:val="singleLevel"/>
    <w:tmpl w:val="AAE4389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  <w:highlight w:val="none"/>
      </w:rPr>
    </w:lvl>
  </w:abstractNum>
  <w:abstractNum w:abstractNumId="1">
    <w:nsid w:val="04E45B97"/>
    <w:multiLevelType w:val="multilevel"/>
    <w:tmpl w:val="04E45B97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D26A5A"/>
    <w:multiLevelType w:val="multilevel"/>
    <w:tmpl w:val="27D26A5A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1E1980"/>
    <w:multiLevelType w:val="singleLevel"/>
    <w:tmpl w:val="6C1E19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0A7F132"/>
    <w:multiLevelType w:val="singleLevel"/>
    <w:tmpl w:val="70A7F13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5">
    <w15:presenceInfo w15:providerId="WPS Office" w15:userId="11403839"/>
  </w15:person>
  <w15:person w15:author="Jupytr">
    <w15:presenceInfo w15:providerId="WPS Office" w15:userId="4172628676"/>
  </w15:person>
  <w15:person w15:author="TianXuan">
    <w15:presenceInfo w15:providerId="None" w15:userId="TianXu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revisionView w:markup="0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Q3ZjE0MzBjMjEwZTExZDNmNmIyZDg4NWI4NDg4OTgifQ=="/>
  </w:docVars>
  <w:rsids>
    <w:rsidRoot w:val="00684066"/>
    <w:rsid w:val="00012FE6"/>
    <w:rsid w:val="00056EB4"/>
    <w:rsid w:val="000743E1"/>
    <w:rsid w:val="00092872"/>
    <w:rsid w:val="001933A5"/>
    <w:rsid w:val="00196373"/>
    <w:rsid w:val="001A2F7F"/>
    <w:rsid w:val="001C61B4"/>
    <w:rsid w:val="001E35F4"/>
    <w:rsid w:val="00296283"/>
    <w:rsid w:val="002C055F"/>
    <w:rsid w:val="002D1B63"/>
    <w:rsid w:val="0033580B"/>
    <w:rsid w:val="003A59A4"/>
    <w:rsid w:val="00406DC8"/>
    <w:rsid w:val="00415B9C"/>
    <w:rsid w:val="00430E70"/>
    <w:rsid w:val="00436148"/>
    <w:rsid w:val="00453FD7"/>
    <w:rsid w:val="0055059D"/>
    <w:rsid w:val="00550D60"/>
    <w:rsid w:val="00561AE9"/>
    <w:rsid w:val="00591A3B"/>
    <w:rsid w:val="0059450F"/>
    <w:rsid w:val="00684066"/>
    <w:rsid w:val="006B64C7"/>
    <w:rsid w:val="00733F6E"/>
    <w:rsid w:val="00755F14"/>
    <w:rsid w:val="00792BF4"/>
    <w:rsid w:val="007F0359"/>
    <w:rsid w:val="00854755"/>
    <w:rsid w:val="008548B7"/>
    <w:rsid w:val="008D110E"/>
    <w:rsid w:val="009064DC"/>
    <w:rsid w:val="0090728F"/>
    <w:rsid w:val="00923739"/>
    <w:rsid w:val="00931023"/>
    <w:rsid w:val="0099180C"/>
    <w:rsid w:val="009D0C39"/>
    <w:rsid w:val="009D265B"/>
    <w:rsid w:val="009F3D1E"/>
    <w:rsid w:val="00A6775C"/>
    <w:rsid w:val="00A91CA1"/>
    <w:rsid w:val="00B629D5"/>
    <w:rsid w:val="00B810BC"/>
    <w:rsid w:val="00BA3DE7"/>
    <w:rsid w:val="00BB3D53"/>
    <w:rsid w:val="00BE1364"/>
    <w:rsid w:val="00C33772"/>
    <w:rsid w:val="00C82BD7"/>
    <w:rsid w:val="00CF4D37"/>
    <w:rsid w:val="00D2519C"/>
    <w:rsid w:val="00D72C93"/>
    <w:rsid w:val="00DC75BF"/>
    <w:rsid w:val="00E34DDE"/>
    <w:rsid w:val="00E55668"/>
    <w:rsid w:val="00E7292A"/>
    <w:rsid w:val="00F07293"/>
    <w:rsid w:val="00F10E91"/>
    <w:rsid w:val="00F1119F"/>
    <w:rsid w:val="00F862CB"/>
    <w:rsid w:val="00FA15E4"/>
    <w:rsid w:val="12E415FD"/>
    <w:rsid w:val="210A4734"/>
    <w:rsid w:val="3439693A"/>
    <w:rsid w:val="3B6F4244"/>
    <w:rsid w:val="3CF01FAE"/>
    <w:rsid w:val="416F009B"/>
    <w:rsid w:val="44986D81"/>
    <w:rsid w:val="497D3ACB"/>
    <w:rsid w:val="4D000D50"/>
    <w:rsid w:val="4E947EFC"/>
    <w:rsid w:val="5947124D"/>
    <w:rsid w:val="607B33B0"/>
    <w:rsid w:val="619E69FE"/>
    <w:rsid w:val="62902936"/>
    <w:rsid w:val="74B42FD8"/>
    <w:rsid w:val="75A7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0"/>
    <w:semiHidden/>
    <w:unhideWhenUsed/>
    <w:qFormat/>
    <w:uiPriority w:val="99"/>
    <w:pPr>
      <w:spacing w:after="120"/>
    </w:pPr>
  </w:style>
  <w:style w:type="paragraph" w:styleId="7">
    <w:name w:val="Plain Text"/>
    <w:basedOn w:val="1"/>
    <w:link w:val="17"/>
    <w:qFormat/>
    <w:uiPriority w:val="0"/>
    <w:rPr>
      <w:rFonts w:ascii="宋体" w:hAnsi="Courier New"/>
      <w:szCs w:val="20"/>
    </w:rPr>
  </w:style>
  <w:style w:type="paragraph" w:styleId="8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字符"/>
    <w:basedOn w:val="12"/>
    <w:link w:val="9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8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纯文本 字符"/>
    <w:basedOn w:val="12"/>
    <w:link w:val="7"/>
    <w:qFormat/>
    <w:uiPriority w:val="0"/>
    <w:rPr>
      <w:rFonts w:ascii="宋体" w:hAnsi="Courier New" w:eastAsia="宋体" w:cs="Times New Roman"/>
      <w:szCs w:val="20"/>
    </w:rPr>
  </w:style>
  <w:style w:type="paragraph" w:customStyle="1" w:styleId="18">
    <w:name w:val="样式 正文文本 + 段后: 7.8 磅 首行缩进:  2 字符"/>
    <w:basedOn w:val="6"/>
    <w:qFormat/>
    <w:uiPriority w:val="0"/>
    <w:pPr>
      <w:spacing w:afterLines="50"/>
      <w:ind w:firstLine="420" w:firstLineChars="200"/>
    </w:pPr>
    <w:rPr>
      <w:rFonts w:ascii="宋体" w:hAnsi="宋体" w:cs="宋体"/>
      <w:szCs w:val="21"/>
    </w:rPr>
  </w:style>
  <w:style w:type="table" w:customStyle="1" w:styleId="19">
    <w:name w:val="网格型1"/>
    <w:basedOn w:val="11"/>
    <w:qFormat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0">
    <w:name w:val="正文文本 字符"/>
    <w:basedOn w:val="12"/>
    <w:link w:val="6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21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字符"/>
    <w:basedOn w:val="12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3">
    <w:name w:val="标题 3 字符"/>
    <w:basedOn w:val="12"/>
    <w:link w:val="4"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4">
    <w:name w:val="标题 4 字符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Unresolved Mention"/>
    <w:basedOn w:val="1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2586</Words>
  <Characters>3107</Characters>
  <Lines>18</Lines>
  <Paragraphs>5</Paragraphs>
  <TotalTime>41</TotalTime>
  <ScaleCrop>false</ScaleCrop>
  <LinksUpToDate>false</LinksUpToDate>
  <CharactersWithSpaces>3309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2022-05-25T04:15:00Z</dcterms:created>
  <dc:creator>alex</dc:creator>
  <cp:lastModifiedBy>Jupytr</cp:lastModifiedBy>
  <dcterms:modified xsi:type="dcterms:W3CDTF">2023-07-10T08:20:02Z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D8D1CF49DDF54AC79782C1C18B7D25DF_13</vt:lpwstr>
  </property>
</Properties>
</file>